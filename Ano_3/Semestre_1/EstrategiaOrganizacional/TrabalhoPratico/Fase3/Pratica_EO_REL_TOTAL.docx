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92BA" w14:textId="77777777" w:rsidR="00EA5F41" w:rsidRPr="0011555E" w:rsidRDefault="00EA5F41" w:rsidP="001103CA">
      <w:pPr>
        <w:jc w:val="center"/>
        <w:rPr>
          <w:rFonts w:ascii="Arial" w:hAnsi="Arial" w:cs="Arial"/>
          <w:b/>
          <w:sz w:val="56"/>
          <w:szCs w:val="56"/>
          <w:u w:val="single"/>
        </w:rPr>
      </w:pPr>
    </w:p>
    <w:p w14:paraId="6361F7B0" w14:textId="77777777" w:rsidR="00E71752" w:rsidRPr="00E71752" w:rsidRDefault="00E71752" w:rsidP="00E71752">
      <w:pPr>
        <w:jc w:val="center"/>
        <w:rPr>
          <w:b/>
          <w:bCs/>
          <w:i/>
          <w:iCs/>
          <w:color w:val="B02A2A"/>
          <w:sz w:val="56"/>
          <w:szCs w:val="56"/>
        </w:rPr>
      </w:pPr>
      <w:bookmarkStart w:id="0" w:name="_Toc146642227"/>
      <w:r w:rsidRPr="00E71752">
        <w:rPr>
          <w:b/>
          <w:bCs/>
          <w:i/>
          <w:iCs/>
          <w:color w:val="B02A2A"/>
          <w:sz w:val="56"/>
          <w:szCs w:val="56"/>
        </w:rPr>
        <w:t>Estratégia Organizacional – 2023/24</w:t>
      </w:r>
      <w:bookmarkEnd w:id="0"/>
    </w:p>
    <w:p w14:paraId="40680F4D" w14:textId="18A7D6F5" w:rsidR="00E71752" w:rsidRPr="00C72BDF" w:rsidRDefault="00E71752" w:rsidP="00E71752">
      <w:pPr>
        <w:jc w:val="center"/>
        <w:rPr>
          <w:i/>
          <w:iCs/>
          <w:sz w:val="44"/>
          <w:szCs w:val="44"/>
        </w:rPr>
      </w:pPr>
      <w:bookmarkStart w:id="1" w:name="_Toc146642228"/>
      <w:r w:rsidRPr="00C72BDF">
        <w:rPr>
          <w:i/>
          <w:iCs/>
          <w:sz w:val="44"/>
          <w:szCs w:val="44"/>
        </w:rPr>
        <w:t>Inforfig – empresa de oferta de formação</w:t>
      </w:r>
      <w:r w:rsidRPr="00C72BDF">
        <w:rPr>
          <w:i/>
          <w:iCs/>
          <w:sz w:val="44"/>
          <w:szCs w:val="44"/>
        </w:rPr>
        <w:br/>
        <w:t xml:space="preserve">Ficha de Trabalho </w:t>
      </w:r>
      <w:bookmarkEnd w:id="1"/>
      <w:r w:rsidR="005C0790">
        <w:rPr>
          <w:i/>
          <w:iCs/>
          <w:sz w:val="44"/>
          <w:szCs w:val="44"/>
        </w:rPr>
        <w:t>Prático</w:t>
      </w:r>
    </w:p>
    <w:p w14:paraId="731FDA2E" w14:textId="77777777" w:rsidR="00E71752" w:rsidRDefault="00E71752" w:rsidP="00E71752">
      <w:pPr>
        <w:jc w:val="center"/>
        <w:rPr>
          <w:rFonts w:ascii="Arial" w:hAnsi="Arial" w:cs="Arial"/>
          <w:sz w:val="44"/>
          <w:szCs w:val="44"/>
        </w:rPr>
      </w:pPr>
    </w:p>
    <w:p w14:paraId="2802156B" w14:textId="77777777" w:rsidR="00E71752" w:rsidRDefault="00E71752" w:rsidP="00E71752">
      <w:pPr>
        <w:jc w:val="center"/>
        <w:rPr>
          <w:rFonts w:ascii="Arial" w:hAnsi="Arial" w:cs="Arial"/>
          <w:sz w:val="44"/>
          <w:szCs w:val="44"/>
        </w:rPr>
      </w:pPr>
    </w:p>
    <w:p w14:paraId="72FC6357" w14:textId="77777777" w:rsidR="00E71752" w:rsidRDefault="00E71752" w:rsidP="00E71752">
      <w:pPr>
        <w:jc w:val="center"/>
        <w:rPr>
          <w:rFonts w:ascii="Arial" w:hAnsi="Arial" w:cs="Arial"/>
          <w:sz w:val="44"/>
          <w:szCs w:val="44"/>
        </w:rPr>
      </w:pPr>
    </w:p>
    <w:p w14:paraId="6242664D" w14:textId="7CE9E517" w:rsidR="00E71752" w:rsidRDefault="00364758" w:rsidP="00AD1FDA">
      <w:pPr>
        <w:jc w:val="center"/>
        <w:rPr>
          <w:rFonts w:ascii="Arial" w:hAnsi="Arial" w:cs="Arial"/>
          <w:sz w:val="44"/>
          <w:szCs w:val="44"/>
        </w:rPr>
      </w:pPr>
      <w:r w:rsidRPr="00364758">
        <w:rPr>
          <w:rFonts w:ascii="Arial" w:hAnsi="Arial" w:cs="Arial"/>
          <w:noProof/>
          <w:sz w:val="44"/>
          <w:szCs w:val="44"/>
        </w:rPr>
        <w:drawing>
          <wp:inline distT="0" distB="0" distL="0" distR="0" wp14:anchorId="03F384B4" wp14:editId="084CDFCB">
            <wp:extent cx="3647552" cy="746652"/>
            <wp:effectExtent l="0" t="0" r="0" b="0"/>
            <wp:docPr id="803400334" name="Imagem 803400334" descr="EAEEIE 2022 - EAEEIE Annual co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EEIE 2022 - EAEEIE Annual confer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7683" cy="758961"/>
                    </a:xfrm>
                    <a:prstGeom prst="rect">
                      <a:avLst/>
                    </a:prstGeom>
                    <a:noFill/>
                    <a:ln>
                      <a:noFill/>
                    </a:ln>
                  </pic:spPr>
                </pic:pic>
              </a:graphicData>
            </a:graphic>
          </wp:inline>
        </w:drawing>
      </w:r>
    </w:p>
    <w:p w14:paraId="7D3C1C96" w14:textId="77777777" w:rsidR="00AD1FDA" w:rsidRDefault="00AD1FDA" w:rsidP="00AD1FDA">
      <w:pPr>
        <w:jc w:val="center"/>
        <w:rPr>
          <w:rFonts w:ascii="Arial" w:hAnsi="Arial" w:cs="Arial"/>
          <w:sz w:val="44"/>
          <w:szCs w:val="44"/>
        </w:rPr>
      </w:pPr>
    </w:p>
    <w:p w14:paraId="5515E033" w14:textId="77777777" w:rsidR="00AD1FDA" w:rsidRDefault="00AD1FDA" w:rsidP="00AD1FDA">
      <w:pPr>
        <w:jc w:val="center"/>
        <w:rPr>
          <w:rFonts w:ascii="Arial" w:hAnsi="Arial" w:cs="Arial"/>
          <w:sz w:val="44"/>
          <w:szCs w:val="44"/>
        </w:rPr>
      </w:pPr>
    </w:p>
    <w:p w14:paraId="285B74A9" w14:textId="77777777" w:rsidR="00E71752" w:rsidRDefault="00E71752" w:rsidP="00E71752">
      <w:pPr>
        <w:jc w:val="center"/>
        <w:rPr>
          <w:rFonts w:ascii="Arial" w:hAnsi="Arial" w:cs="Arial"/>
          <w:sz w:val="44"/>
          <w:szCs w:val="44"/>
        </w:rPr>
      </w:pPr>
    </w:p>
    <w:p w14:paraId="57974552" w14:textId="77777777" w:rsidR="00E71752" w:rsidRPr="00E62C45" w:rsidRDefault="00E71752" w:rsidP="00E71752">
      <w:pPr>
        <w:jc w:val="center"/>
        <w:rPr>
          <w:rFonts w:ascii="Arial" w:hAnsi="Arial" w:cs="Arial"/>
          <w:sz w:val="44"/>
          <w:szCs w:val="44"/>
        </w:rPr>
      </w:pPr>
    </w:p>
    <w:p w14:paraId="614B3108" w14:textId="77777777" w:rsidR="00E71752" w:rsidRPr="003F65F9" w:rsidRDefault="00E71752" w:rsidP="00E71752">
      <w:pPr>
        <w:jc w:val="center"/>
        <w:rPr>
          <w:color w:val="B02A2A"/>
          <w:sz w:val="36"/>
          <w:szCs w:val="36"/>
        </w:rPr>
      </w:pPr>
      <w:bookmarkStart w:id="2" w:name="_Toc146642229"/>
      <w:r w:rsidRPr="003F65F9">
        <w:rPr>
          <w:color w:val="B02A2A"/>
          <w:sz w:val="36"/>
          <w:szCs w:val="36"/>
        </w:rPr>
        <w:t>Elementos do grupo:</w:t>
      </w:r>
      <w:bookmarkEnd w:id="2"/>
    </w:p>
    <w:p w14:paraId="1CA4DC5F" w14:textId="77777777" w:rsidR="00E71752" w:rsidRPr="00C72BDF" w:rsidRDefault="00E71752" w:rsidP="00E71752">
      <w:pPr>
        <w:jc w:val="center"/>
        <w:rPr>
          <w:sz w:val="36"/>
          <w:szCs w:val="36"/>
        </w:rPr>
      </w:pPr>
      <w:bookmarkStart w:id="3" w:name="_Toc146642230"/>
      <w:r w:rsidRPr="00C72BDF">
        <w:rPr>
          <w:sz w:val="36"/>
          <w:szCs w:val="36"/>
        </w:rPr>
        <w:t>Luís Henrique P. O. Travassos, nº2021136600</w:t>
      </w:r>
      <w:bookmarkEnd w:id="3"/>
    </w:p>
    <w:p w14:paraId="7BA6E187" w14:textId="77777777" w:rsidR="00E71752" w:rsidRPr="00C72BDF" w:rsidRDefault="00E71752" w:rsidP="00E71752">
      <w:pPr>
        <w:jc w:val="center"/>
        <w:rPr>
          <w:sz w:val="36"/>
          <w:szCs w:val="36"/>
        </w:rPr>
      </w:pPr>
      <w:r w:rsidRPr="00C72BDF">
        <w:rPr>
          <w:sz w:val="36"/>
          <w:szCs w:val="36"/>
        </w:rPr>
        <w:t>Rodrigo Ramalho Ferreira, nº2021139149</w:t>
      </w:r>
    </w:p>
    <w:p w14:paraId="11A52420" w14:textId="77777777" w:rsidR="00AD1FDA" w:rsidRDefault="00E71752" w:rsidP="00E71752">
      <w:pPr>
        <w:jc w:val="center"/>
        <w:rPr>
          <w:sz w:val="36"/>
          <w:szCs w:val="36"/>
        </w:rPr>
      </w:pPr>
      <w:r w:rsidRPr="00C72BDF">
        <w:rPr>
          <w:sz w:val="36"/>
          <w:szCs w:val="36"/>
        </w:rPr>
        <w:t>João Miguel Carvalho dos Santos, nº2021132908</w:t>
      </w:r>
    </w:p>
    <w:p w14:paraId="409D1F3A" w14:textId="527FC7CD" w:rsidR="00EA5F41" w:rsidRPr="00700287" w:rsidRDefault="00EA5F41" w:rsidP="00700287">
      <w:pPr>
        <w:jc w:val="center"/>
        <w:rPr>
          <w:rFonts w:ascii="Arial" w:hAnsi="Arial" w:cs="Arial"/>
          <w:sz w:val="44"/>
          <w:szCs w:val="44"/>
        </w:rPr>
      </w:pPr>
      <w:r>
        <w:br w:type="page"/>
      </w:r>
    </w:p>
    <w:bookmarkStart w:id="4" w:name="_Toc146642231" w:displacedByCustomXml="next"/>
    <w:sdt>
      <w:sdtPr>
        <w:id w:val="685296171"/>
        <w:docPartObj>
          <w:docPartGallery w:val="Table of Contents"/>
          <w:docPartUnique/>
        </w:docPartObj>
      </w:sdtPr>
      <w:sdtEndPr/>
      <w:sdtContent>
        <w:p w14:paraId="081ADA1A" w14:textId="77777777" w:rsidR="00700287" w:rsidRPr="00700287" w:rsidRDefault="00EA5F41" w:rsidP="00700287">
          <w:pPr>
            <w:rPr>
              <w:noProof/>
              <w:sz w:val="20"/>
              <w:szCs w:val="20"/>
            </w:rPr>
          </w:pPr>
          <w:r w:rsidRPr="00700287">
            <w:rPr>
              <w:b/>
              <w:bCs/>
              <w:i/>
              <w:iCs/>
              <w:color w:val="B02A2A"/>
              <w:sz w:val="36"/>
              <w:szCs w:val="36"/>
            </w:rPr>
            <w:t>Conteúdo</w:t>
          </w:r>
          <w:bookmarkEnd w:id="4"/>
          <w:r w:rsidRPr="00700287">
            <w:rPr>
              <w:rFonts w:eastAsiaTheme="majorEastAsia"/>
              <w:color w:val="2F5496" w:themeColor="accent1" w:themeShade="BF"/>
              <w:sz w:val="20"/>
              <w:szCs w:val="20"/>
              <w:lang w:eastAsia="pt-PT"/>
            </w:rPr>
            <w:fldChar w:fldCharType="begin"/>
          </w:r>
          <w:r w:rsidRPr="00700287">
            <w:rPr>
              <w:sz w:val="20"/>
              <w:szCs w:val="20"/>
            </w:rPr>
            <w:instrText>TOC \o "1-3" \h \z \u</w:instrText>
          </w:r>
          <w:r w:rsidRPr="00700287">
            <w:rPr>
              <w:rFonts w:eastAsiaTheme="majorEastAsia"/>
              <w:color w:val="2F5496" w:themeColor="accent1" w:themeShade="BF"/>
              <w:sz w:val="20"/>
              <w:szCs w:val="20"/>
              <w:lang w:eastAsia="pt-PT"/>
            </w:rPr>
            <w:fldChar w:fldCharType="separate"/>
          </w:r>
        </w:p>
        <w:p w14:paraId="092DBB44" w14:textId="5F09155B" w:rsidR="00700287" w:rsidRPr="00700287" w:rsidRDefault="00700287">
          <w:pPr>
            <w:pStyle w:val="ndice2"/>
            <w:tabs>
              <w:tab w:val="left" w:pos="660"/>
            </w:tabs>
            <w:rPr>
              <w:rFonts w:eastAsiaTheme="minorEastAsia"/>
              <w:noProof/>
              <w:kern w:val="2"/>
              <w:sz w:val="20"/>
              <w:szCs w:val="20"/>
              <w:lang w:eastAsia="pt-PT"/>
              <w14:ligatures w14:val="standardContextual"/>
            </w:rPr>
          </w:pPr>
          <w:hyperlink w:anchor="_Toc154785176" w:history="1">
            <w:r w:rsidRPr="00700287">
              <w:rPr>
                <w:rStyle w:val="Hiperligao"/>
                <w:rFonts w:ascii="Arial" w:hAnsi="Arial" w:cs="Arial"/>
                <w:b/>
                <w:bCs/>
                <w:i/>
                <w:iCs/>
                <w:noProof/>
                <w:sz w:val="20"/>
                <w:szCs w:val="20"/>
              </w:rPr>
              <w:t>1.</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Introdução (Inforfig)</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_Toc154785176 \h </w:instrText>
            </w:r>
            <w:r w:rsidRPr="00700287">
              <w:rPr>
                <w:noProof/>
                <w:webHidden/>
                <w:sz w:val="20"/>
                <w:szCs w:val="20"/>
              </w:rPr>
            </w:r>
            <w:r w:rsidRPr="00700287">
              <w:rPr>
                <w:noProof/>
                <w:webHidden/>
                <w:sz w:val="20"/>
                <w:szCs w:val="20"/>
              </w:rPr>
              <w:fldChar w:fldCharType="separate"/>
            </w:r>
            <w:r w:rsidRPr="00700287">
              <w:rPr>
                <w:noProof/>
                <w:webHidden/>
                <w:sz w:val="20"/>
                <w:szCs w:val="20"/>
              </w:rPr>
              <w:t>1</w:t>
            </w:r>
            <w:r w:rsidRPr="00700287">
              <w:rPr>
                <w:noProof/>
                <w:webHidden/>
                <w:sz w:val="20"/>
                <w:szCs w:val="20"/>
              </w:rPr>
              <w:fldChar w:fldCharType="end"/>
            </w:r>
          </w:hyperlink>
        </w:p>
        <w:p w14:paraId="3A75CC70" w14:textId="36E48792" w:rsidR="00700287" w:rsidRPr="00700287" w:rsidRDefault="00700287">
          <w:pPr>
            <w:pStyle w:val="ndice3"/>
            <w:tabs>
              <w:tab w:val="left" w:pos="1100"/>
              <w:tab w:val="right" w:leader="dot" w:pos="9736"/>
            </w:tabs>
            <w:rPr>
              <w:rFonts w:eastAsiaTheme="minorEastAsia"/>
              <w:noProof/>
              <w:kern w:val="2"/>
              <w:sz w:val="20"/>
              <w:szCs w:val="20"/>
              <w:lang w:eastAsia="pt-PT"/>
              <w14:ligatures w14:val="standardContextual"/>
            </w:rPr>
          </w:pPr>
          <w:hyperlink w:anchor="_Toc154785177" w:history="1">
            <w:r w:rsidRPr="00700287">
              <w:rPr>
                <w:rStyle w:val="Hiperligao"/>
                <w:rFonts w:ascii="Arial" w:hAnsi="Arial" w:cs="Arial"/>
                <w:i/>
                <w:iCs/>
                <w:noProof/>
                <w:sz w:val="20"/>
                <w:szCs w:val="20"/>
              </w:rPr>
              <w:t>1.1.</w:t>
            </w:r>
            <w:r w:rsidRPr="00700287">
              <w:rPr>
                <w:rFonts w:eastAsiaTheme="minorEastAsia"/>
                <w:noProof/>
                <w:kern w:val="2"/>
                <w:sz w:val="20"/>
                <w:szCs w:val="20"/>
                <w:lang w:eastAsia="pt-PT"/>
                <w14:ligatures w14:val="standardContextual"/>
              </w:rPr>
              <w:tab/>
            </w:r>
            <w:r w:rsidRPr="00700287">
              <w:rPr>
                <w:rStyle w:val="Hiperligao"/>
                <w:rFonts w:ascii="Arial" w:hAnsi="Arial" w:cs="Arial"/>
                <w:i/>
                <w:iCs/>
                <w:noProof/>
                <w:sz w:val="20"/>
                <w:szCs w:val="20"/>
              </w:rPr>
              <w:t>Apresentação da organização</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_Toc154785177 \h </w:instrText>
            </w:r>
            <w:r w:rsidRPr="00700287">
              <w:rPr>
                <w:noProof/>
                <w:webHidden/>
                <w:sz w:val="20"/>
                <w:szCs w:val="20"/>
              </w:rPr>
            </w:r>
            <w:r w:rsidRPr="00700287">
              <w:rPr>
                <w:noProof/>
                <w:webHidden/>
                <w:sz w:val="20"/>
                <w:szCs w:val="20"/>
              </w:rPr>
              <w:fldChar w:fldCharType="separate"/>
            </w:r>
            <w:r w:rsidRPr="00700287">
              <w:rPr>
                <w:noProof/>
                <w:webHidden/>
                <w:sz w:val="20"/>
                <w:szCs w:val="20"/>
              </w:rPr>
              <w:t>1</w:t>
            </w:r>
            <w:r w:rsidRPr="00700287">
              <w:rPr>
                <w:noProof/>
                <w:webHidden/>
                <w:sz w:val="20"/>
                <w:szCs w:val="20"/>
              </w:rPr>
              <w:fldChar w:fldCharType="end"/>
            </w:r>
          </w:hyperlink>
        </w:p>
        <w:p w14:paraId="5430A905" w14:textId="0A474A06" w:rsidR="00700287" w:rsidRPr="00700287" w:rsidRDefault="00700287">
          <w:pPr>
            <w:pStyle w:val="ndice3"/>
            <w:tabs>
              <w:tab w:val="left" w:pos="1100"/>
              <w:tab w:val="right" w:leader="dot" w:pos="9736"/>
            </w:tabs>
            <w:rPr>
              <w:rFonts w:eastAsiaTheme="minorEastAsia"/>
              <w:noProof/>
              <w:kern w:val="2"/>
              <w:sz w:val="20"/>
              <w:szCs w:val="20"/>
              <w:lang w:eastAsia="pt-PT"/>
              <w14:ligatures w14:val="standardContextual"/>
            </w:rPr>
          </w:pPr>
          <w:hyperlink w:anchor="_Toc154785178" w:history="1">
            <w:r w:rsidRPr="00700287">
              <w:rPr>
                <w:rStyle w:val="Hiperligao"/>
                <w:rFonts w:ascii="Arial" w:hAnsi="Arial" w:cs="Arial"/>
                <w:i/>
                <w:iCs/>
                <w:noProof/>
                <w:sz w:val="20"/>
                <w:szCs w:val="20"/>
              </w:rPr>
              <w:t>1.2.</w:t>
            </w:r>
            <w:r w:rsidRPr="00700287">
              <w:rPr>
                <w:rFonts w:eastAsiaTheme="minorEastAsia"/>
                <w:noProof/>
                <w:kern w:val="2"/>
                <w:sz w:val="20"/>
                <w:szCs w:val="20"/>
                <w:lang w:eastAsia="pt-PT"/>
                <w14:ligatures w14:val="standardContextual"/>
              </w:rPr>
              <w:tab/>
            </w:r>
            <w:r w:rsidRPr="00700287">
              <w:rPr>
                <w:rStyle w:val="Hiperligao"/>
                <w:rFonts w:ascii="Arial" w:hAnsi="Arial" w:cs="Arial"/>
                <w:i/>
                <w:iCs/>
                <w:noProof/>
                <w:sz w:val="20"/>
                <w:szCs w:val="20"/>
              </w:rPr>
              <w:t>Evolução da Organização</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_Toc154785178 \h </w:instrText>
            </w:r>
            <w:r w:rsidRPr="00700287">
              <w:rPr>
                <w:noProof/>
                <w:webHidden/>
                <w:sz w:val="20"/>
                <w:szCs w:val="20"/>
              </w:rPr>
            </w:r>
            <w:r w:rsidRPr="00700287">
              <w:rPr>
                <w:noProof/>
                <w:webHidden/>
                <w:sz w:val="20"/>
                <w:szCs w:val="20"/>
              </w:rPr>
              <w:fldChar w:fldCharType="separate"/>
            </w:r>
            <w:r w:rsidRPr="00700287">
              <w:rPr>
                <w:noProof/>
                <w:webHidden/>
                <w:sz w:val="20"/>
                <w:szCs w:val="20"/>
              </w:rPr>
              <w:t>2</w:t>
            </w:r>
            <w:r w:rsidRPr="00700287">
              <w:rPr>
                <w:noProof/>
                <w:webHidden/>
                <w:sz w:val="20"/>
                <w:szCs w:val="20"/>
              </w:rPr>
              <w:fldChar w:fldCharType="end"/>
            </w:r>
          </w:hyperlink>
        </w:p>
        <w:p w14:paraId="69D117D4" w14:textId="26F6AABD" w:rsidR="00700287" w:rsidRPr="00700287" w:rsidRDefault="00700287">
          <w:pPr>
            <w:pStyle w:val="ndice3"/>
            <w:tabs>
              <w:tab w:val="left" w:pos="1100"/>
              <w:tab w:val="right" w:leader="dot" w:pos="9736"/>
            </w:tabs>
            <w:rPr>
              <w:rFonts w:eastAsiaTheme="minorEastAsia"/>
              <w:noProof/>
              <w:kern w:val="2"/>
              <w:sz w:val="20"/>
              <w:szCs w:val="20"/>
              <w:lang w:eastAsia="pt-PT"/>
              <w14:ligatures w14:val="standardContextual"/>
            </w:rPr>
          </w:pPr>
          <w:hyperlink w:anchor="_Toc154785179" w:history="1">
            <w:r w:rsidRPr="00700287">
              <w:rPr>
                <w:rStyle w:val="Hiperligao"/>
                <w:rFonts w:ascii="Arial" w:hAnsi="Arial" w:cs="Arial"/>
                <w:i/>
                <w:iCs/>
                <w:noProof/>
                <w:sz w:val="20"/>
                <w:szCs w:val="20"/>
              </w:rPr>
              <w:t>1.3.</w:t>
            </w:r>
            <w:r w:rsidRPr="00700287">
              <w:rPr>
                <w:rFonts w:eastAsiaTheme="minorEastAsia"/>
                <w:noProof/>
                <w:kern w:val="2"/>
                <w:sz w:val="20"/>
                <w:szCs w:val="20"/>
                <w:lang w:eastAsia="pt-PT"/>
                <w14:ligatures w14:val="standardContextual"/>
              </w:rPr>
              <w:tab/>
            </w:r>
            <w:r w:rsidRPr="00700287">
              <w:rPr>
                <w:rStyle w:val="Hiperligao"/>
                <w:rFonts w:ascii="Arial" w:hAnsi="Arial" w:cs="Arial"/>
                <w:i/>
                <w:iCs/>
                <w:noProof/>
                <w:sz w:val="20"/>
                <w:szCs w:val="20"/>
              </w:rPr>
              <w:t>Missão, visão e valores</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_Toc154785179 \h </w:instrText>
            </w:r>
            <w:r w:rsidRPr="00700287">
              <w:rPr>
                <w:noProof/>
                <w:webHidden/>
                <w:sz w:val="20"/>
                <w:szCs w:val="20"/>
              </w:rPr>
            </w:r>
            <w:r w:rsidRPr="00700287">
              <w:rPr>
                <w:noProof/>
                <w:webHidden/>
                <w:sz w:val="20"/>
                <w:szCs w:val="20"/>
              </w:rPr>
              <w:fldChar w:fldCharType="separate"/>
            </w:r>
            <w:r w:rsidRPr="00700287">
              <w:rPr>
                <w:noProof/>
                <w:webHidden/>
                <w:sz w:val="20"/>
                <w:szCs w:val="20"/>
              </w:rPr>
              <w:t>3</w:t>
            </w:r>
            <w:r w:rsidRPr="00700287">
              <w:rPr>
                <w:noProof/>
                <w:webHidden/>
                <w:sz w:val="20"/>
                <w:szCs w:val="20"/>
              </w:rPr>
              <w:fldChar w:fldCharType="end"/>
            </w:r>
          </w:hyperlink>
        </w:p>
        <w:p w14:paraId="158C1941" w14:textId="5C11349B" w:rsidR="00700287" w:rsidRPr="00700287" w:rsidRDefault="00700287">
          <w:pPr>
            <w:pStyle w:val="ndice2"/>
            <w:tabs>
              <w:tab w:val="left" w:pos="660"/>
            </w:tabs>
            <w:rPr>
              <w:rFonts w:eastAsiaTheme="minorEastAsia"/>
              <w:noProof/>
              <w:kern w:val="2"/>
              <w:sz w:val="20"/>
              <w:szCs w:val="20"/>
              <w:lang w:eastAsia="pt-PT"/>
              <w14:ligatures w14:val="standardContextual"/>
            </w:rPr>
          </w:pPr>
          <w:hyperlink w:anchor="_Toc154785180" w:history="1">
            <w:r w:rsidRPr="00700287">
              <w:rPr>
                <w:rStyle w:val="Hiperligao"/>
                <w:rFonts w:ascii="Arial" w:hAnsi="Arial" w:cs="Arial"/>
                <w:b/>
                <w:bCs/>
                <w:i/>
                <w:iCs/>
                <w:noProof/>
                <w:sz w:val="20"/>
                <w:szCs w:val="20"/>
              </w:rPr>
              <w:t>2.</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Análise da informação financeira da organização</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_Toc154785180 \h </w:instrText>
            </w:r>
            <w:r w:rsidRPr="00700287">
              <w:rPr>
                <w:noProof/>
                <w:webHidden/>
                <w:sz w:val="20"/>
                <w:szCs w:val="20"/>
              </w:rPr>
            </w:r>
            <w:r w:rsidRPr="00700287">
              <w:rPr>
                <w:noProof/>
                <w:webHidden/>
                <w:sz w:val="20"/>
                <w:szCs w:val="20"/>
              </w:rPr>
              <w:fldChar w:fldCharType="separate"/>
            </w:r>
            <w:r w:rsidRPr="00700287">
              <w:rPr>
                <w:noProof/>
                <w:webHidden/>
                <w:sz w:val="20"/>
                <w:szCs w:val="20"/>
              </w:rPr>
              <w:t>4</w:t>
            </w:r>
            <w:r w:rsidRPr="00700287">
              <w:rPr>
                <w:noProof/>
                <w:webHidden/>
                <w:sz w:val="20"/>
                <w:szCs w:val="20"/>
              </w:rPr>
              <w:fldChar w:fldCharType="end"/>
            </w:r>
          </w:hyperlink>
        </w:p>
        <w:p w14:paraId="3AB1820B" w14:textId="032A95DB" w:rsidR="00700287" w:rsidRPr="00700287" w:rsidRDefault="00700287">
          <w:pPr>
            <w:pStyle w:val="ndice2"/>
            <w:tabs>
              <w:tab w:val="left" w:pos="660"/>
            </w:tabs>
            <w:rPr>
              <w:rFonts w:eastAsiaTheme="minorEastAsia"/>
              <w:noProof/>
              <w:kern w:val="2"/>
              <w:sz w:val="20"/>
              <w:szCs w:val="20"/>
              <w:lang w:eastAsia="pt-PT"/>
              <w14:ligatures w14:val="standardContextual"/>
            </w:rPr>
          </w:pPr>
          <w:hyperlink w:anchor="_Toc154785181" w:history="1">
            <w:r w:rsidRPr="00700287">
              <w:rPr>
                <w:rStyle w:val="Hiperligao"/>
                <w:rFonts w:ascii="Arial" w:hAnsi="Arial" w:cs="Arial"/>
                <w:b/>
                <w:bCs/>
                <w:i/>
                <w:iCs/>
                <w:noProof/>
                <w:sz w:val="20"/>
                <w:szCs w:val="20"/>
              </w:rPr>
              <w:t>3.</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Suporte informático utilizado</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_Toc154785181 \h </w:instrText>
            </w:r>
            <w:r w:rsidRPr="00700287">
              <w:rPr>
                <w:noProof/>
                <w:webHidden/>
                <w:sz w:val="20"/>
                <w:szCs w:val="20"/>
              </w:rPr>
            </w:r>
            <w:r w:rsidRPr="00700287">
              <w:rPr>
                <w:noProof/>
                <w:webHidden/>
                <w:sz w:val="20"/>
                <w:szCs w:val="20"/>
              </w:rPr>
              <w:fldChar w:fldCharType="separate"/>
            </w:r>
            <w:r w:rsidRPr="00700287">
              <w:rPr>
                <w:noProof/>
                <w:webHidden/>
                <w:sz w:val="20"/>
                <w:szCs w:val="20"/>
              </w:rPr>
              <w:t>5</w:t>
            </w:r>
            <w:r w:rsidRPr="00700287">
              <w:rPr>
                <w:noProof/>
                <w:webHidden/>
                <w:sz w:val="20"/>
                <w:szCs w:val="20"/>
              </w:rPr>
              <w:fldChar w:fldCharType="end"/>
            </w:r>
          </w:hyperlink>
        </w:p>
        <w:p w14:paraId="46D6B903" w14:textId="2CE72283" w:rsidR="00700287" w:rsidRPr="00700287" w:rsidRDefault="00700287">
          <w:pPr>
            <w:pStyle w:val="ndice2"/>
            <w:tabs>
              <w:tab w:val="left" w:pos="660"/>
            </w:tabs>
            <w:rPr>
              <w:rFonts w:eastAsiaTheme="minorEastAsia"/>
              <w:noProof/>
              <w:kern w:val="2"/>
              <w:sz w:val="20"/>
              <w:szCs w:val="20"/>
              <w:lang w:eastAsia="pt-PT"/>
              <w14:ligatures w14:val="standardContextual"/>
            </w:rPr>
          </w:pPr>
          <w:hyperlink w:anchor="_Toc154785182" w:history="1">
            <w:r w:rsidRPr="00700287">
              <w:rPr>
                <w:rStyle w:val="Hiperligao"/>
                <w:rFonts w:ascii="Arial" w:hAnsi="Arial" w:cs="Arial"/>
                <w:b/>
                <w:bCs/>
                <w:i/>
                <w:iCs/>
                <w:noProof/>
                <w:sz w:val="20"/>
                <w:szCs w:val="20"/>
              </w:rPr>
              <w:t>4.</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Aspetos/problemas a serem alvos de análise na empresa</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_Toc154785182 \h </w:instrText>
            </w:r>
            <w:r w:rsidRPr="00700287">
              <w:rPr>
                <w:noProof/>
                <w:webHidden/>
                <w:sz w:val="20"/>
                <w:szCs w:val="20"/>
              </w:rPr>
            </w:r>
            <w:r w:rsidRPr="00700287">
              <w:rPr>
                <w:noProof/>
                <w:webHidden/>
                <w:sz w:val="20"/>
                <w:szCs w:val="20"/>
              </w:rPr>
              <w:fldChar w:fldCharType="separate"/>
            </w:r>
            <w:r w:rsidRPr="00700287">
              <w:rPr>
                <w:noProof/>
                <w:webHidden/>
                <w:sz w:val="20"/>
                <w:szCs w:val="20"/>
              </w:rPr>
              <w:t>5</w:t>
            </w:r>
            <w:r w:rsidRPr="00700287">
              <w:rPr>
                <w:noProof/>
                <w:webHidden/>
                <w:sz w:val="20"/>
                <w:szCs w:val="20"/>
              </w:rPr>
              <w:fldChar w:fldCharType="end"/>
            </w:r>
          </w:hyperlink>
        </w:p>
        <w:p w14:paraId="368479D6" w14:textId="35FBF352" w:rsidR="00700287" w:rsidRPr="00700287" w:rsidRDefault="00700287">
          <w:pPr>
            <w:pStyle w:val="ndice2"/>
            <w:tabs>
              <w:tab w:val="left" w:pos="660"/>
            </w:tabs>
            <w:rPr>
              <w:rFonts w:eastAsiaTheme="minorEastAsia"/>
              <w:noProof/>
              <w:kern w:val="2"/>
              <w:sz w:val="20"/>
              <w:szCs w:val="20"/>
              <w:lang w:eastAsia="pt-PT"/>
              <w14:ligatures w14:val="standardContextual"/>
            </w:rPr>
          </w:pPr>
          <w:hyperlink w:anchor="_Toc154785183" w:history="1">
            <w:r w:rsidRPr="00700287">
              <w:rPr>
                <w:rStyle w:val="Hiperligao"/>
                <w:rFonts w:ascii="Arial" w:hAnsi="Arial" w:cs="Arial"/>
                <w:b/>
                <w:bCs/>
                <w:i/>
                <w:iCs/>
                <w:noProof/>
                <w:sz w:val="20"/>
                <w:szCs w:val="20"/>
              </w:rPr>
              <w:t>5.</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Análise PEST</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_Toc154785183 \h </w:instrText>
            </w:r>
            <w:r w:rsidRPr="00700287">
              <w:rPr>
                <w:noProof/>
                <w:webHidden/>
                <w:sz w:val="20"/>
                <w:szCs w:val="20"/>
              </w:rPr>
            </w:r>
            <w:r w:rsidRPr="00700287">
              <w:rPr>
                <w:noProof/>
                <w:webHidden/>
                <w:sz w:val="20"/>
                <w:szCs w:val="20"/>
              </w:rPr>
              <w:fldChar w:fldCharType="separate"/>
            </w:r>
            <w:r w:rsidRPr="00700287">
              <w:rPr>
                <w:noProof/>
                <w:webHidden/>
                <w:sz w:val="20"/>
                <w:szCs w:val="20"/>
              </w:rPr>
              <w:t>6</w:t>
            </w:r>
            <w:r w:rsidRPr="00700287">
              <w:rPr>
                <w:noProof/>
                <w:webHidden/>
                <w:sz w:val="20"/>
                <w:szCs w:val="20"/>
              </w:rPr>
              <w:fldChar w:fldCharType="end"/>
            </w:r>
          </w:hyperlink>
        </w:p>
        <w:p w14:paraId="1342E71A" w14:textId="3A0316A2" w:rsidR="00700287" w:rsidRPr="00700287" w:rsidRDefault="00700287">
          <w:pPr>
            <w:pStyle w:val="ndice2"/>
            <w:tabs>
              <w:tab w:val="left" w:pos="660"/>
            </w:tabs>
            <w:rPr>
              <w:rFonts w:eastAsiaTheme="minorEastAsia"/>
              <w:noProof/>
              <w:kern w:val="2"/>
              <w:sz w:val="20"/>
              <w:szCs w:val="20"/>
              <w:lang w:eastAsia="pt-PT"/>
              <w14:ligatures w14:val="standardContextual"/>
            </w:rPr>
          </w:pPr>
          <w:hyperlink w:anchor="_Toc154785184" w:history="1">
            <w:r w:rsidRPr="00700287">
              <w:rPr>
                <w:rStyle w:val="Hiperligao"/>
                <w:rFonts w:ascii="Arial" w:hAnsi="Arial" w:cs="Arial"/>
                <w:b/>
                <w:i/>
                <w:iCs/>
                <w:noProof/>
                <w:sz w:val="20"/>
                <w:szCs w:val="20"/>
              </w:rPr>
              <w:t>6.</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Modelo de 5 Forças de Porter</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_Toc154785184 \h </w:instrText>
            </w:r>
            <w:r w:rsidRPr="00700287">
              <w:rPr>
                <w:noProof/>
                <w:webHidden/>
                <w:sz w:val="20"/>
                <w:szCs w:val="20"/>
              </w:rPr>
            </w:r>
            <w:r w:rsidRPr="00700287">
              <w:rPr>
                <w:noProof/>
                <w:webHidden/>
                <w:sz w:val="20"/>
                <w:szCs w:val="20"/>
              </w:rPr>
              <w:fldChar w:fldCharType="separate"/>
            </w:r>
            <w:r w:rsidRPr="00700287">
              <w:rPr>
                <w:noProof/>
                <w:webHidden/>
                <w:sz w:val="20"/>
                <w:szCs w:val="20"/>
              </w:rPr>
              <w:t>7</w:t>
            </w:r>
            <w:r w:rsidRPr="00700287">
              <w:rPr>
                <w:noProof/>
                <w:webHidden/>
                <w:sz w:val="20"/>
                <w:szCs w:val="20"/>
              </w:rPr>
              <w:fldChar w:fldCharType="end"/>
            </w:r>
          </w:hyperlink>
        </w:p>
        <w:p w14:paraId="08A89A8E" w14:textId="083B3383" w:rsidR="00700287" w:rsidRPr="00700287" w:rsidRDefault="00700287">
          <w:pPr>
            <w:pStyle w:val="ndice2"/>
            <w:tabs>
              <w:tab w:val="left" w:pos="660"/>
            </w:tabs>
            <w:rPr>
              <w:rFonts w:eastAsiaTheme="minorEastAsia"/>
              <w:noProof/>
              <w:kern w:val="2"/>
              <w:sz w:val="20"/>
              <w:szCs w:val="20"/>
              <w:lang w:eastAsia="pt-PT"/>
              <w14:ligatures w14:val="standardContextual"/>
            </w:rPr>
          </w:pPr>
          <w:hyperlink w:anchor="_Toc154785185" w:history="1">
            <w:r w:rsidRPr="00700287">
              <w:rPr>
                <w:rStyle w:val="Hiperligao"/>
                <w:rFonts w:ascii="Arial" w:hAnsi="Arial" w:cs="Arial"/>
                <w:b/>
                <w:bCs/>
                <w:i/>
                <w:iCs/>
                <w:noProof/>
                <w:sz w:val="20"/>
                <w:szCs w:val="20"/>
              </w:rPr>
              <w:t>7.</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Matriz BCG</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_Toc154785185 \h </w:instrText>
            </w:r>
            <w:r w:rsidRPr="00700287">
              <w:rPr>
                <w:noProof/>
                <w:webHidden/>
                <w:sz w:val="20"/>
                <w:szCs w:val="20"/>
              </w:rPr>
            </w:r>
            <w:r w:rsidRPr="00700287">
              <w:rPr>
                <w:noProof/>
                <w:webHidden/>
                <w:sz w:val="20"/>
                <w:szCs w:val="20"/>
              </w:rPr>
              <w:fldChar w:fldCharType="separate"/>
            </w:r>
            <w:r w:rsidRPr="00700287">
              <w:rPr>
                <w:noProof/>
                <w:webHidden/>
                <w:sz w:val="20"/>
                <w:szCs w:val="20"/>
              </w:rPr>
              <w:t>8</w:t>
            </w:r>
            <w:r w:rsidRPr="00700287">
              <w:rPr>
                <w:noProof/>
                <w:webHidden/>
                <w:sz w:val="20"/>
                <w:szCs w:val="20"/>
              </w:rPr>
              <w:fldChar w:fldCharType="end"/>
            </w:r>
          </w:hyperlink>
        </w:p>
        <w:p w14:paraId="473DDF5A" w14:textId="5F978186" w:rsidR="00700287" w:rsidRPr="00700287" w:rsidRDefault="00700287">
          <w:pPr>
            <w:pStyle w:val="ndice2"/>
            <w:tabs>
              <w:tab w:val="left" w:pos="660"/>
            </w:tabs>
            <w:rPr>
              <w:rFonts w:eastAsiaTheme="minorEastAsia"/>
              <w:noProof/>
              <w:kern w:val="2"/>
              <w:sz w:val="20"/>
              <w:szCs w:val="20"/>
              <w:lang w:eastAsia="pt-PT"/>
              <w14:ligatures w14:val="standardContextual"/>
            </w:rPr>
          </w:pPr>
          <w:hyperlink w:anchor="_Toc154785186" w:history="1">
            <w:r w:rsidRPr="00700287">
              <w:rPr>
                <w:rStyle w:val="Hiperligao"/>
                <w:rFonts w:ascii="Arial" w:hAnsi="Arial" w:cs="Arial"/>
                <w:b/>
                <w:bCs/>
                <w:i/>
                <w:iCs/>
                <w:noProof/>
                <w:sz w:val="20"/>
                <w:szCs w:val="20"/>
              </w:rPr>
              <w:t>7.</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Grupo Estratégico</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_Toc154785186 \h </w:instrText>
            </w:r>
            <w:r w:rsidRPr="00700287">
              <w:rPr>
                <w:noProof/>
                <w:webHidden/>
                <w:sz w:val="20"/>
                <w:szCs w:val="20"/>
              </w:rPr>
            </w:r>
            <w:r w:rsidRPr="00700287">
              <w:rPr>
                <w:noProof/>
                <w:webHidden/>
                <w:sz w:val="20"/>
                <w:szCs w:val="20"/>
              </w:rPr>
              <w:fldChar w:fldCharType="separate"/>
            </w:r>
            <w:r w:rsidRPr="00700287">
              <w:rPr>
                <w:noProof/>
                <w:webHidden/>
                <w:sz w:val="20"/>
                <w:szCs w:val="20"/>
              </w:rPr>
              <w:t>9</w:t>
            </w:r>
            <w:r w:rsidRPr="00700287">
              <w:rPr>
                <w:noProof/>
                <w:webHidden/>
                <w:sz w:val="20"/>
                <w:szCs w:val="20"/>
              </w:rPr>
              <w:fldChar w:fldCharType="end"/>
            </w:r>
          </w:hyperlink>
        </w:p>
        <w:p w14:paraId="2BAE4827" w14:textId="7E5245B7" w:rsidR="00700287" w:rsidRPr="00700287" w:rsidRDefault="00700287">
          <w:pPr>
            <w:pStyle w:val="ndice2"/>
            <w:tabs>
              <w:tab w:val="left" w:pos="660"/>
            </w:tabs>
            <w:rPr>
              <w:rFonts w:eastAsiaTheme="minorEastAsia"/>
              <w:noProof/>
              <w:kern w:val="2"/>
              <w:sz w:val="20"/>
              <w:szCs w:val="20"/>
              <w:lang w:eastAsia="pt-PT"/>
              <w14:ligatures w14:val="standardContextual"/>
            </w:rPr>
          </w:pPr>
          <w:hyperlink w:anchor="_Toc154785187" w:history="1">
            <w:r w:rsidRPr="00700287">
              <w:rPr>
                <w:rStyle w:val="Hiperligao"/>
                <w:rFonts w:ascii="Arial" w:hAnsi="Arial" w:cs="Arial"/>
                <w:b/>
                <w:bCs/>
                <w:i/>
                <w:iCs/>
                <w:noProof/>
                <w:sz w:val="20"/>
                <w:szCs w:val="20"/>
              </w:rPr>
              <w:t>8.</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Fatores críticos de Sucesso</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_Toc154785187 \h </w:instrText>
            </w:r>
            <w:r w:rsidRPr="00700287">
              <w:rPr>
                <w:noProof/>
                <w:webHidden/>
                <w:sz w:val="20"/>
                <w:szCs w:val="20"/>
              </w:rPr>
            </w:r>
            <w:r w:rsidRPr="00700287">
              <w:rPr>
                <w:noProof/>
                <w:webHidden/>
                <w:sz w:val="20"/>
                <w:szCs w:val="20"/>
              </w:rPr>
              <w:fldChar w:fldCharType="separate"/>
            </w:r>
            <w:r w:rsidRPr="00700287">
              <w:rPr>
                <w:noProof/>
                <w:webHidden/>
                <w:sz w:val="20"/>
                <w:szCs w:val="20"/>
              </w:rPr>
              <w:t>10</w:t>
            </w:r>
            <w:r w:rsidRPr="00700287">
              <w:rPr>
                <w:noProof/>
                <w:webHidden/>
                <w:sz w:val="20"/>
                <w:szCs w:val="20"/>
              </w:rPr>
              <w:fldChar w:fldCharType="end"/>
            </w:r>
          </w:hyperlink>
        </w:p>
        <w:p w14:paraId="5812CC72" w14:textId="61A46701" w:rsidR="00700287" w:rsidRPr="00700287" w:rsidRDefault="00700287">
          <w:pPr>
            <w:pStyle w:val="ndice2"/>
            <w:tabs>
              <w:tab w:val="left" w:pos="660"/>
            </w:tabs>
            <w:rPr>
              <w:rFonts w:eastAsiaTheme="minorEastAsia"/>
              <w:noProof/>
              <w:kern w:val="2"/>
              <w:sz w:val="20"/>
              <w:szCs w:val="20"/>
              <w:lang w:eastAsia="pt-PT"/>
              <w14:ligatures w14:val="standardContextual"/>
            </w:rPr>
          </w:pPr>
          <w:hyperlink w:anchor="_Toc154785188" w:history="1">
            <w:r w:rsidRPr="00700287">
              <w:rPr>
                <w:rStyle w:val="Hiperligao"/>
                <w:rFonts w:ascii="Arial" w:hAnsi="Arial" w:cs="Arial"/>
                <w:b/>
                <w:bCs/>
                <w:i/>
                <w:iCs/>
                <w:noProof/>
                <w:sz w:val="20"/>
                <w:szCs w:val="20"/>
              </w:rPr>
              <w:t>9.</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Análise SWOT</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_Toc154785188 \h </w:instrText>
            </w:r>
            <w:r w:rsidRPr="00700287">
              <w:rPr>
                <w:noProof/>
                <w:webHidden/>
                <w:sz w:val="20"/>
                <w:szCs w:val="20"/>
              </w:rPr>
            </w:r>
            <w:r w:rsidRPr="00700287">
              <w:rPr>
                <w:noProof/>
                <w:webHidden/>
                <w:sz w:val="20"/>
                <w:szCs w:val="20"/>
              </w:rPr>
              <w:fldChar w:fldCharType="separate"/>
            </w:r>
            <w:r w:rsidRPr="00700287">
              <w:rPr>
                <w:noProof/>
                <w:webHidden/>
                <w:sz w:val="20"/>
                <w:szCs w:val="20"/>
              </w:rPr>
              <w:t>10</w:t>
            </w:r>
            <w:r w:rsidRPr="00700287">
              <w:rPr>
                <w:noProof/>
                <w:webHidden/>
                <w:sz w:val="20"/>
                <w:szCs w:val="20"/>
              </w:rPr>
              <w:fldChar w:fldCharType="end"/>
            </w:r>
          </w:hyperlink>
        </w:p>
        <w:p w14:paraId="643A07CE" w14:textId="3B6E9C9F" w:rsidR="00700287" w:rsidRPr="00700287" w:rsidRDefault="00700287">
          <w:pPr>
            <w:pStyle w:val="ndice3"/>
            <w:tabs>
              <w:tab w:val="left" w:pos="1100"/>
              <w:tab w:val="right" w:leader="dot" w:pos="9736"/>
            </w:tabs>
            <w:rPr>
              <w:rFonts w:eastAsiaTheme="minorEastAsia"/>
              <w:noProof/>
              <w:kern w:val="2"/>
              <w:sz w:val="20"/>
              <w:szCs w:val="20"/>
              <w:lang w:eastAsia="pt-PT"/>
              <w14:ligatures w14:val="standardContextual"/>
            </w:rPr>
          </w:pPr>
          <w:hyperlink w:anchor="_Toc154785189" w:history="1">
            <w:r w:rsidRPr="00700287">
              <w:rPr>
                <w:rStyle w:val="Hiperligao"/>
                <w:rFonts w:ascii="Arial" w:hAnsi="Arial" w:cs="Arial"/>
                <w:i/>
                <w:iCs/>
                <w:noProof/>
                <w:sz w:val="20"/>
                <w:szCs w:val="20"/>
              </w:rPr>
              <w:t>9.1.</w:t>
            </w:r>
            <w:r w:rsidRPr="00700287">
              <w:rPr>
                <w:rFonts w:eastAsiaTheme="minorEastAsia"/>
                <w:noProof/>
                <w:kern w:val="2"/>
                <w:sz w:val="20"/>
                <w:szCs w:val="20"/>
                <w:lang w:eastAsia="pt-PT"/>
                <w14:ligatures w14:val="standardContextual"/>
              </w:rPr>
              <w:tab/>
            </w:r>
            <w:r w:rsidRPr="00700287">
              <w:rPr>
                <w:rStyle w:val="Hiperligao"/>
                <w:rFonts w:ascii="Arial" w:hAnsi="Arial" w:cs="Arial"/>
                <w:i/>
                <w:iCs/>
                <w:noProof/>
                <w:sz w:val="20"/>
                <w:szCs w:val="20"/>
              </w:rPr>
              <w:t>Forças</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_Toc154785189 \h </w:instrText>
            </w:r>
            <w:r w:rsidRPr="00700287">
              <w:rPr>
                <w:noProof/>
                <w:webHidden/>
                <w:sz w:val="20"/>
                <w:szCs w:val="20"/>
              </w:rPr>
            </w:r>
            <w:r w:rsidRPr="00700287">
              <w:rPr>
                <w:noProof/>
                <w:webHidden/>
                <w:sz w:val="20"/>
                <w:szCs w:val="20"/>
              </w:rPr>
              <w:fldChar w:fldCharType="separate"/>
            </w:r>
            <w:r w:rsidRPr="00700287">
              <w:rPr>
                <w:noProof/>
                <w:webHidden/>
                <w:sz w:val="20"/>
                <w:szCs w:val="20"/>
              </w:rPr>
              <w:t>10</w:t>
            </w:r>
            <w:r w:rsidRPr="00700287">
              <w:rPr>
                <w:noProof/>
                <w:webHidden/>
                <w:sz w:val="20"/>
                <w:szCs w:val="20"/>
              </w:rPr>
              <w:fldChar w:fldCharType="end"/>
            </w:r>
          </w:hyperlink>
        </w:p>
        <w:p w14:paraId="214A543C" w14:textId="3F73A345" w:rsidR="00700287" w:rsidRPr="00700287" w:rsidRDefault="00700287">
          <w:pPr>
            <w:pStyle w:val="ndice3"/>
            <w:tabs>
              <w:tab w:val="left" w:pos="1100"/>
              <w:tab w:val="right" w:leader="dot" w:pos="9736"/>
            </w:tabs>
            <w:rPr>
              <w:rFonts w:eastAsiaTheme="minorEastAsia"/>
              <w:noProof/>
              <w:kern w:val="2"/>
              <w:sz w:val="20"/>
              <w:szCs w:val="20"/>
              <w:lang w:eastAsia="pt-PT"/>
              <w14:ligatures w14:val="standardContextual"/>
            </w:rPr>
          </w:pPr>
          <w:hyperlink w:anchor="_Toc154785190" w:history="1">
            <w:r w:rsidRPr="00700287">
              <w:rPr>
                <w:rStyle w:val="Hiperligao"/>
                <w:rFonts w:cstheme="minorHAnsi"/>
                <w:bCs/>
                <w:i/>
                <w:iCs/>
                <w:noProof/>
                <w:sz w:val="20"/>
                <w:szCs w:val="20"/>
              </w:rPr>
              <w:t>9.2.</w:t>
            </w:r>
            <w:r w:rsidRPr="00700287">
              <w:rPr>
                <w:rFonts w:eastAsiaTheme="minorEastAsia"/>
                <w:noProof/>
                <w:kern w:val="2"/>
                <w:sz w:val="20"/>
                <w:szCs w:val="20"/>
                <w:lang w:eastAsia="pt-PT"/>
                <w14:ligatures w14:val="standardContextual"/>
              </w:rPr>
              <w:tab/>
            </w:r>
            <w:r w:rsidRPr="00700287">
              <w:rPr>
                <w:rStyle w:val="Hiperligao"/>
                <w:rFonts w:ascii="Arial" w:hAnsi="Arial" w:cs="Arial"/>
                <w:bCs/>
                <w:i/>
                <w:iCs/>
                <w:noProof/>
                <w:sz w:val="20"/>
                <w:szCs w:val="20"/>
              </w:rPr>
              <w:t>Fraquezas</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_Toc154785190 \h </w:instrText>
            </w:r>
            <w:r w:rsidRPr="00700287">
              <w:rPr>
                <w:noProof/>
                <w:webHidden/>
                <w:sz w:val="20"/>
                <w:szCs w:val="20"/>
              </w:rPr>
            </w:r>
            <w:r w:rsidRPr="00700287">
              <w:rPr>
                <w:noProof/>
                <w:webHidden/>
                <w:sz w:val="20"/>
                <w:szCs w:val="20"/>
              </w:rPr>
              <w:fldChar w:fldCharType="separate"/>
            </w:r>
            <w:r w:rsidRPr="00700287">
              <w:rPr>
                <w:noProof/>
                <w:webHidden/>
                <w:sz w:val="20"/>
                <w:szCs w:val="20"/>
              </w:rPr>
              <w:t>11</w:t>
            </w:r>
            <w:r w:rsidRPr="00700287">
              <w:rPr>
                <w:noProof/>
                <w:webHidden/>
                <w:sz w:val="20"/>
                <w:szCs w:val="20"/>
              </w:rPr>
              <w:fldChar w:fldCharType="end"/>
            </w:r>
          </w:hyperlink>
        </w:p>
        <w:p w14:paraId="3B8E58F0" w14:textId="26A6496A" w:rsidR="00700287" w:rsidRPr="00700287" w:rsidRDefault="00700287">
          <w:pPr>
            <w:pStyle w:val="ndice3"/>
            <w:tabs>
              <w:tab w:val="left" w:pos="1100"/>
              <w:tab w:val="right" w:leader="dot" w:pos="9736"/>
            </w:tabs>
            <w:rPr>
              <w:rFonts w:eastAsiaTheme="minorEastAsia"/>
              <w:noProof/>
              <w:kern w:val="2"/>
              <w:sz w:val="20"/>
              <w:szCs w:val="20"/>
              <w:lang w:eastAsia="pt-PT"/>
              <w14:ligatures w14:val="standardContextual"/>
            </w:rPr>
          </w:pPr>
          <w:hyperlink w:anchor="_Toc154785191" w:history="1">
            <w:r w:rsidRPr="00700287">
              <w:rPr>
                <w:rStyle w:val="Hiperligao"/>
                <w:rFonts w:cstheme="minorHAnsi"/>
                <w:bCs/>
                <w:i/>
                <w:iCs/>
                <w:noProof/>
                <w:sz w:val="20"/>
                <w:szCs w:val="20"/>
              </w:rPr>
              <w:t>9.3.</w:t>
            </w:r>
            <w:r w:rsidRPr="00700287">
              <w:rPr>
                <w:rFonts w:eastAsiaTheme="minorEastAsia"/>
                <w:noProof/>
                <w:kern w:val="2"/>
                <w:sz w:val="20"/>
                <w:szCs w:val="20"/>
                <w:lang w:eastAsia="pt-PT"/>
                <w14:ligatures w14:val="standardContextual"/>
              </w:rPr>
              <w:tab/>
            </w:r>
            <w:r w:rsidRPr="00700287">
              <w:rPr>
                <w:rStyle w:val="Hiperligao"/>
                <w:rFonts w:ascii="Arial" w:hAnsi="Arial" w:cs="Arial"/>
                <w:bCs/>
                <w:i/>
                <w:iCs/>
                <w:noProof/>
                <w:sz w:val="20"/>
                <w:szCs w:val="20"/>
              </w:rPr>
              <w:t>Oportunidades</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_Toc154785191 \h </w:instrText>
            </w:r>
            <w:r w:rsidRPr="00700287">
              <w:rPr>
                <w:noProof/>
                <w:webHidden/>
                <w:sz w:val="20"/>
                <w:szCs w:val="20"/>
              </w:rPr>
            </w:r>
            <w:r w:rsidRPr="00700287">
              <w:rPr>
                <w:noProof/>
                <w:webHidden/>
                <w:sz w:val="20"/>
                <w:szCs w:val="20"/>
              </w:rPr>
              <w:fldChar w:fldCharType="separate"/>
            </w:r>
            <w:r w:rsidRPr="00700287">
              <w:rPr>
                <w:noProof/>
                <w:webHidden/>
                <w:sz w:val="20"/>
                <w:szCs w:val="20"/>
              </w:rPr>
              <w:t>11</w:t>
            </w:r>
            <w:r w:rsidRPr="00700287">
              <w:rPr>
                <w:noProof/>
                <w:webHidden/>
                <w:sz w:val="20"/>
                <w:szCs w:val="20"/>
              </w:rPr>
              <w:fldChar w:fldCharType="end"/>
            </w:r>
          </w:hyperlink>
        </w:p>
        <w:p w14:paraId="5EF6D28A" w14:textId="71E14090" w:rsidR="00700287" w:rsidRPr="00700287" w:rsidRDefault="00700287">
          <w:pPr>
            <w:pStyle w:val="ndice3"/>
            <w:tabs>
              <w:tab w:val="left" w:pos="1100"/>
              <w:tab w:val="right" w:leader="dot" w:pos="9736"/>
            </w:tabs>
            <w:rPr>
              <w:rFonts w:eastAsiaTheme="minorEastAsia"/>
              <w:noProof/>
              <w:kern w:val="2"/>
              <w:sz w:val="20"/>
              <w:szCs w:val="20"/>
              <w:lang w:eastAsia="pt-PT"/>
              <w14:ligatures w14:val="standardContextual"/>
            </w:rPr>
          </w:pPr>
          <w:hyperlink w:anchor="_Toc154785192" w:history="1">
            <w:r w:rsidRPr="00700287">
              <w:rPr>
                <w:rStyle w:val="Hiperligao"/>
                <w:rFonts w:ascii="Arial" w:hAnsi="Arial" w:cs="Arial"/>
                <w:bCs/>
                <w:i/>
                <w:iCs/>
                <w:noProof/>
                <w:sz w:val="20"/>
                <w:szCs w:val="20"/>
              </w:rPr>
              <w:t>9.4.</w:t>
            </w:r>
            <w:r w:rsidRPr="00700287">
              <w:rPr>
                <w:rFonts w:eastAsiaTheme="minorEastAsia"/>
                <w:noProof/>
                <w:kern w:val="2"/>
                <w:sz w:val="20"/>
                <w:szCs w:val="20"/>
                <w:lang w:eastAsia="pt-PT"/>
                <w14:ligatures w14:val="standardContextual"/>
              </w:rPr>
              <w:tab/>
            </w:r>
            <w:r w:rsidRPr="00700287">
              <w:rPr>
                <w:rStyle w:val="Hiperligao"/>
                <w:rFonts w:ascii="Arial" w:hAnsi="Arial" w:cs="Arial"/>
                <w:bCs/>
                <w:i/>
                <w:iCs/>
                <w:noProof/>
                <w:sz w:val="20"/>
                <w:szCs w:val="20"/>
              </w:rPr>
              <w:t>Ameaças</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_Toc154785192 \h </w:instrText>
            </w:r>
            <w:r w:rsidRPr="00700287">
              <w:rPr>
                <w:noProof/>
                <w:webHidden/>
                <w:sz w:val="20"/>
                <w:szCs w:val="20"/>
              </w:rPr>
            </w:r>
            <w:r w:rsidRPr="00700287">
              <w:rPr>
                <w:noProof/>
                <w:webHidden/>
                <w:sz w:val="20"/>
                <w:szCs w:val="20"/>
              </w:rPr>
              <w:fldChar w:fldCharType="separate"/>
            </w:r>
            <w:r w:rsidRPr="00700287">
              <w:rPr>
                <w:noProof/>
                <w:webHidden/>
                <w:sz w:val="20"/>
                <w:szCs w:val="20"/>
              </w:rPr>
              <w:t>11</w:t>
            </w:r>
            <w:r w:rsidRPr="00700287">
              <w:rPr>
                <w:noProof/>
                <w:webHidden/>
                <w:sz w:val="20"/>
                <w:szCs w:val="20"/>
              </w:rPr>
              <w:fldChar w:fldCharType="end"/>
            </w:r>
          </w:hyperlink>
        </w:p>
        <w:p w14:paraId="3DF7F2CA" w14:textId="7DF62E78" w:rsidR="00700287" w:rsidRPr="00700287" w:rsidRDefault="00700287">
          <w:pPr>
            <w:pStyle w:val="ndice2"/>
            <w:tabs>
              <w:tab w:val="left" w:pos="880"/>
            </w:tabs>
            <w:rPr>
              <w:rFonts w:eastAsiaTheme="minorEastAsia"/>
              <w:noProof/>
              <w:kern w:val="2"/>
              <w:sz w:val="20"/>
              <w:szCs w:val="20"/>
              <w:lang w:eastAsia="pt-PT"/>
              <w14:ligatures w14:val="standardContextual"/>
            </w:rPr>
          </w:pPr>
          <w:hyperlink w:anchor="_Toc154785193" w:history="1">
            <w:r w:rsidRPr="00700287">
              <w:rPr>
                <w:rStyle w:val="Hiperligao"/>
                <w:rFonts w:ascii="Arial" w:hAnsi="Arial" w:cs="Arial"/>
                <w:b/>
                <w:bCs/>
                <w:i/>
                <w:iCs/>
                <w:noProof/>
                <w:sz w:val="20"/>
                <w:szCs w:val="20"/>
              </w:rPr>
              <w:t>10.</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Cadeia de valor</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_Toc154785193 \h </w:instrText>
            </w:r>
            <w:r w:rsidRPr="00700287">
              <w:rPr>
                <w:noProof/>
                <w:webHidden/>
                <w:sz w:val="20"/>
                <w:szCs w:val="20"/>
              </w:rPr>
            </w:r>
            <w:r w:rsidRPr="00700287">
              <w:rPr>
                <w:noProof/>
                <w:webHidden/>
                <w:sz w:val="20"/>
                <w:szCs w:val="20"/>
              </w:rPr>
              <w:fldChar w:fldCharType="separate"/>
            </w:r>
            <w:r w:rsidRPr="00700287">
              <w:rPr>
                <w:noProof/>
                <w:webHidden/>
                <w:sz w:val="20"/>
                <w:szCs w:val="20"/>
              </w:rPr>
              <w:t>12</w:t>
            </w:r>
            <w:r w:rsidRPr="00700287">
              <w:rPr>
                <w:noProof/>
                <w:webHidden/>
                <w:sz w:val="20"/>
                <w:szCs w:val="20"/>
              </w:rPr>
              <w:fldChar w:fldCharType="end"/>
            </w:r>
          </w:hyperlink>
        </w:p>
        <w:p w14:paraId="6C2A167B" w14:textId="201A8F59" w:rsidR="00700287" w:rsidRPr="00700287" w:rsidRDefault="00700287">
          <w:pPr>
            <w:pStyle w:val="ndice2"/>
            <w:tabs>
              <w:tab w:val="left" w:pos="880"/>
            </w:tabs>
            <w:rPr>
              <w:rFonts w:eastAsiaTheme="minorEastAsia"/>
              <w:noProof/>
              <w:kern w:val="2"/>
              <w:sz w:val="20"/>
              <w:szCs w:val="20"/>
              <w:lang w:eastAsia="pt-PT"/>
              <w14:ligatures w14:val="standardContextual"/>
            </w:rPr>
          </w:pPr>
          <w:hyperlink w:anchor="_Toc154785194" w:history="1">
            <w:r w:rsidRPr="00700287">
              <w:rPr>
                <w:rStyle w:val="Hiperligao"/>
                <w:rFonts w:ascii="Arial" w:hAnsi="Arial" w:cs="Arial"/>
                <w:b/>
                <w:bCs/>
                <w:i/>
                <w:iCs/>
                <w:noProof/>
                <w:sz w:val="20"/>
                <w:szCs w:val="20"/>
              </w:rPr>
              <w:t>11.</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Modelo VRIO</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_Toc154785194 \h </w:instrText>
            </w:r>
            <w:r w:rsidRPr="00700287">
              <w:rPr>
                <w:noProof/>
                <w:webHidden/>
                <w:sz w:val="20"/>
                <w:szCs w:val="20"/>
              </w:rPr>
            </w:r>
            <w:r w:rsidRPr="00700287">
              <w:rPr>
                <w:noProof/>
                <w:webHidden/>
                <w:sz w:val="20"/>
                <w:szCs w:val="20"/>
              </w:rPr>
              <w:fldChar w:fldCharType="separate"/>
            </w:r>
            <w:r w:rsidRPr="00700287">
              <w:rPr>
                <w:noProof/>
                <w:webHidden/>
                <w:sz w:val="20"/>
                <w:szCs w:val="20"/>
              </w:rPr>
              <w:t>13</w:t>
            </w:r>
            <w:r w:rsidRPr="00700287">
              <w:rPr>
                <w:noProof/>
                <w:webHidden/>
                <w:sz w:val="20"/>
                <w:szCs w:val="20"/>
              </w:rPr>
              <w:fldChar w:fldCharType="end"/>
            </w:r>
          </w:hyperlink>
        </w:p>
        <w:p w14:paraId="25AD6A7D" w14:textId="7B5CFC91" w:rsidR="00700287" w:rsidRPr="00700287" w:rsidRDefault="00700287">
          <w:pPr>
            <w:pStyle w:val="ndice2"/>
            <w:tabs>
              <w:tab w:val="left" w:pos="880"/>
            </w:tabs>
            <w:rPr>
              <w:rFonts w:eastAsiaTheme="minorEastAsia"/>
              <w:noProof/>
              <w:kern w:val="2"/>
              <w:sz w:val="20"/>
              <w:szCs w:val="20"/>
              <w:lang w:eastAsia="pt-PT"/>
              <w14:ligatures w14:val="standardContextual"/>
            </w:rPr>
          </w:pPr>
          <w:hyperlink w:anchor="_Toc154785195" w:history="1">
            <w:r w:rsidRPr="00700287">
              <w:rPr>
                <w:rStyle w:val="Hiperligao"/>
                <w:rFonts w:ascii="Arial" w:hAnsi="Arial" w:cs="Arial"/>
                <w:b/>
                <w:bCs/>
                <w:i/>
                <w:iCs/>
                <w:noProof/>
                <w:sz w:val="20"/>
                <w:szCs w:val="20"/>
              </w:rPr>
              <w:t>12.</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Modelo BPMN</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_Toc154785195 \h </w:instrText>
            </w:r>
            <w:r w:rsidRPr="00700287">
              <w:rPr>
                <w:noProof/>
                <w:webHidden/>
                <w:sz w:val="20"/>
                <w:szCs w:val="20"/>
              </w:rPr>
            </w:r>
            <w:r w:rsidRPr="00700287">
              <w:rPr>
                <w:noProof/>
                <w:webHidden/>
                <w:sz w:val="20"/>
                <w:szCs w:val="20"/>
              </w:rPr>
              <w:fldChar w:fldCharType="separate"/>
            </w:r>
            <w:r w:rsidRPr="00700287">
              <w:rPr>
                <w:noProof/>
                <w:webHidden/>
                <w:sz w:val="20"/>
                <w:szCs w:val="20"/>
              </w:rPr>
              <w:t>14</w:t>
            </w:r>
            <w:r w:rsidRPr="00700287">
              <w:rPr>
                <w:noProof/>
                <w:webHidden/>
                <w:sz w:val="20"/>
                <w:szCs w:val="20"/>
              </w:rPr>
              <w:fldChar w:fldCharType="end"/>
            </w:r>
          </w:hyperlink>
        </w:p>
        <w:p w14:paraId="08DB165B" w14:textId="29613203" w:rsidR="00700287" w:rsidRPr="00700287" w:rsidRDefault="00700287">
          <w:pPr>
            <w:pStyle w:val="ndice2"/>
            <w:tabs>
              <w:tab w:val="left" w:pos="880"/>
            </w:tabs>
            <w:rPr>
              <w:rFonts w:eastAsiaTheme="minorEastAsia"/>
              <w:noProof/>
              <w:kern w:val="2"/>
              <w:sz w:val="20"/>
              <w:szCs w:val="20"/>
              <w:lang w:eastAsia="pt-PT"/>
              <w14:ligatures w14:val="standardContextual"/>
            </w:rPr>
          </w:pPr>
          <w:hyperlink w:anchor="_Toc154785196" w:history="1">
            <w:r w:rsidRPr="00700287">
              <w:rPr>
                <w:rStyle w:val="Hiperligao"/>
                <w:rFonts w:ascii="Arial" w:hAnsi="Arial" w:cs="Arial"/>
                <w:b/>
                <w:bCs/>
                <w:i/>
                <w:iCs/>
                <w:noProof/>
                <w:sz w:val="20"/>
                <w:szCs w:val="20"/>
              </w:rPr>
              <w:t>13.</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Matriz de McFarlan</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_Toc154785196 \h </w:instrText>
            </w:r>
            <w:r w:rsidRPr="00700287">
              <w:rPr>
                <w:noProof/>
                <w:webHidden/>
                <w:sz w:val="20"/>
                <w:szCs w:val="20"/>
              </w:rPr>
            </w:r>
            <w:r w:rsidRPr="00700287">
              <w:rPr>
                <w:noProof/>
                <w:webHidden/>
                <w:sz w:val="20"/>
                <w:szCs w:val="20"/>
              </w:rPr>
              <w:fldChar w:fldCharType="separate"/>
            </w:r>
            <w:r w:rsidRPr="00700287">
              <w:rPr>
                <w:noProof/>
                <w:webHidden/>
                <w:sz w:val="20"/>
                <w:szCs w:val="20"/>
              </w:rPr>
              <w:t>15</w:t>
            </w:r>
            <w:r w:rsidRPr="00700287">
              <w:rPr>
                <w:noProof/>
                <w:webHidden/>
                <w:sz w:val="20"/>
                <w:szCs w:val="20"/>
              </w:rPr>
              <w:fldChar w:fldCharType="end"/>
            </w:r>
          </w:hyperlink>
        </w:p>
        <w:p w14:paraId="57F54579" w14:textId="3D58AF65" w:rsidR="00700287" w:rsidRPr="00700287" w:rsidRDefault="00700287">
          <w:pPr>
            <w:pStyle w:val="ndice2"/>
            <w:tabs>
              <w:tab w:val="left" w:pos="880"/>
            </w:tabs>
            <w:rPr>
              <w:rFonts w:eastAsiaTheme="minorEastAsia"/>
              <w:noProof/>
              <w:kern w:val="2"/>
              <w:sz w:val="20"/>
              <w:szCs w:val="20"/>
              <w:lang w:eastAsia="pt-PT"/>
              <w14:ligatures w14:val="standardContextual"/>
            </w:rPr>
          </w:pPr>
          <w:hyperlink w:anchor="_Toc154785197" w:history="1">
            <w:r w:rsidRPr="00700287">
              <w:rPr>
                <w:rStyle w:val="Hiperligao"/>
                <w:rFonts w:ascii="Arial" w:hAnsi="Arial" w:cs="Arial"/>
                <w:b/>
                <w:i/>
                <w:noProof/>
                <w:sz w:val="20"/>
                <w:szCs w:val="20"/>
              </w:rPr>
              <w:t>14.</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Balanced Scorecard do recurso “Manuais dos cursos em DTPs”</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_Toc154785197 \h </w:instrText>
            </w:r>
            <w:r w:rsidRPr="00700287">
              <w:rPr>
                <w:noProof/>
                <w:webHidden/>
                <w:sz w:val="20"/>
                <w:szCs w:val="20"/>
              </w:rPr>
            </w:r>
            <w:r w:rsidRPr="00700287">
              <w:rPr>
                <w:noProof/>
                <w:webHidden/>
                <w:sz w:val="20"/>
                <w:szCs w:val="20"/>
              </w:rPr>
              <w:fldChar w:fldCharType="separate"/>
            </w:r>
            <w:r w:rsidRPr="00700287">
              <w:rPr>
                <w:noProof/>
                <w:webHidden/>
                <w:sz w:val="20"/>
                <w:szCs w:val="20"/>
              </w:rPr>
              <w:t>16</w:t>
            </w:r>
            <w:r w:rsidRPr="00700287">
              <w:rPr>
                <w:noProof/>
                <w:webHidden/>
                <w:sz w:val="20"/>
                <w:szCs w:val="20"/>
              </w:rPr>
              <w:fldChar w:fldCharType="end"/>
            </w:r>
          </w:hyperlink>
        </w:p>
        <w:p w14:paraId="7777176F" w14:textId="045CF5C9" w:rsidR="00700287" w:rsidRPr="00700287" w:rsidRDefault="00700287">
          <w:pPr>
            <w:pStyle w:val="ndice2"/>
            <w:tabs>
              <w:tab w:val="left" w:pos="880"/>
            </w:tabs>
            <w:rPr>
              <w:rFonts w:eastAsiaTheme="minorEastAsia"/>
              <w:noProof/>
              <w:kern w:val="2"/>
              <w:sz w:val="20"/>
              <w:szCs w:val="20"/>
              <w:lang w:eastAsia="pt-PT"/>
              <w14:ligatures w14:val="standardContextual"/>
            </w:rPr>
          </w:pPr>
          <w:hyperlink w:anchor="_Toc154785198" w:history="1">
            <w:r w:rsidRPr="00700287">
              <w:rPr>
                <w:rStyle w:val="Hiperligao"/>
                <w:rFonts w:ascii="Arial" w:hAnsi="Arial" w:cs="Arial"/>
                <w:b/>
                <w:bCs/>
                <w:i/>
                <w:iCs/>
                <w:noProof/>
                <w:sz w:val="20"/>
                <w:szCs w:val="20"/>
              </w:rPr>
              <w:t>15.</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Propostas Outsystems</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_Toc154785198 \h </w:instrText>
            </w:r>
            <w:r w:rsidRPr="00700287">
              <w:rPr>
                <w:noProof/>
                <w:webHidden/>
                <w:sz w:val="20"/>
                <w:szCs w:val="20"/>
              </w:rPr>
            </w:r>
            <w:r w:rsidRPr="00700287">
              <w:rPr>
                <w:noProof/>
                <w:webHidden/>
                <w:sz w:val="20"/>
                <w:szCs w:val="20"/>
              </w:rPr>
              <w:fldChar w:fldCharType="separate"/>
            </w:r>
            <w:r w:rsidRPr="00700287">
              <w:rPr>
                <w:noProof/>
                <w:webHidden/>
                <w:sz w:val="20"/>
                <w:szCs w:val="20"/>
              </w:rPr>
              <w:t>17</w:t>
            </w:r>
            <w:r w:rsidRPr="00700287">
              <w:rPr>
                <w:noProof/>
                <w:webHidden/>
                <w:sz w:val="20"/>
                <w:szCs w:val="20"/>
              </w:rPr>
              <w:fldChar w:fldCharType="end"/>
            </w:r>
          </w:hyperlink>
        </w:p>
        <w:p w14:paraId="2ECAED6B" w14:textId="6A33CD3C" w:rsidR="00700287" w:rsidRPr="00700287" w:rsidRDefault="00700287">
          <w:pPr>
            <w:pStyle w:val="ndice3"/>
            <w:tabs>
              <w:tab w:val="left" w:pos="1320"/>
              <w:tab w:val="right" w:leader="dot" w:pos="9736"/>
            </w:tabs>
            <w:rPr>
              <w:rFonts w:eastAsiaTheme="minorEastAsia"/>
              <w:noProof/>
              <w:kern w:val="2"/>
              <w:sz w:val="20"/>
              <w:szCs w:val="20"/>
              <w:lang w:eastAsia="pt-PT"/>
              <w14:ligatures w14:val="standardContextual"/>
            </w:rPr>
          </w:pPr>
          <w:hyperlink w:anchor="_Toc154785199" w:history="1">
            <w:r w:rsidRPr="00700287">
              <w:rPr>
                <w:rStyle w:val="Hiperligao"/>
                <w:rFonts w:ascii="Arial" w:hAnsi="Arial" w:cs="Arial"/>
                <w:i/>
                <w:iCs/>
                <w:noProof/>
                <w:sz w:val="20"/>
                <w:szCs w:val="20"/>
              </w:rPr>
              <w:t>15.1.</w:t>
            </w:r>
            <w:r w:rsidRPr="00700287">
              <w:rPr>
                <w:rFonts w:eastAsiaTheme="minorEastAsia"/>
                <w:noProof/>
                <w:kern w:val="2"/>
                <w:sz w:val="20"/>
                <w:szCs w:val="20"/>
                <w:lang w:eastAsia="pt-PT"/>
                <w14:ligatures w14:val="standardContextual"/>
              </w:rPr>
              <w:tab/>
            </w:r>
            <w:r w:rsidRPr="00700287">
              <w:rPr>
                <w:rStyle w:val="Hiperligao"/>
                <w:rFonts w:ascii="Arial" w:hAnsi="Arial" w:cs="Arial"/>
                <w:i/>
                <w:iCs/>
                <w:noProof/>
                <w:sz w:val="20"/>
                <w:szCs w:val="20"/>
              </w:rPr>
              <w:t>Introdução</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_Toc154785199 \h </w:instrText>
            </w:r>
            <w:r w:rsidRPr="00700287">
              <w:rPr>
                <w:noProof/>
                <w:webHidden/>
                <w:sz w:val="20"/>
                <w:szCs w:val="20"/>
              </w:rPr>
            </w:r>
            <w:r w:rsidRPr="00700287">
              <w:rPr>
                <w:noProof/>
                <w:webHidden/>
                <w:sz w:val="20"/>
                <w:szCs w:val="20"/>
              </w:rPr>
              <w:fldChar w:fldCharType="separate"/>
            </w:r>
            <w:r w:rsidRPr="00700287">
              <w:rPr>
                <w:noProof/>
                <w:webHidden/>
                <w:sz w:val="20"/>
                <w:szCs w:val="20"/>
              </w:rPr>
              <w:t>17</w:t>
            </w:r>
            <w:r w:rsidRPr="00700287">
              <w:rPr>
                <w:noProof/>
                <w:webHidden/>
                <w:sz w:val="20"/>
                <w:szCs w:val="20"/>
              </w:rPr>
              <w:fldChar w:fldCharType="end"/>
            </w:r>
          </w:hyperlink>
        </w:p>
        <w:p w14:paraId="3A02F185" w14:textId="0268478C" w:rsidR="00700287" w:rsidRPr="00700287" w:rsidRDefault="00700287">
          <w:pPr>
            <w:pStyle w:val="ndice3"/>
            <w:tabs>
              <w:tab w:val="left" w:pos="1320"/>
              <w:tab w:val="right" w:leader="dot" w:pos="9736"/>
            </w:tabs>
            <w:rPr>
              <w:rFonts w:eastAsiaTheme="minorEastAsia"/>
              <w:noProof/>
              <w:kern w:val="2"/>
              <w:sz w:val="20"/>
              <w:szCs w:val="20"/>
              <w:lang w:eastAsia="pt-PT"/>
              <w14:ligatures w14:val="standardContextual"/>
            </w:rPr>
          </w:pPr>
          <w:hyperlink w:anchor="_Toc154785200" w:history="1">
            <w:r w:rsidRPr="00700287">
              <w:rPr>
                <w:rStyle w:val="Hiperligao"/>
                <w:rFonts w:ascii="Arial" w:hAnsi="Arial" w:cs="Arial"/>
                <w:i/>
                <w:iCs/>
                <w:noProof/>
                <w:sz w:val="20"/>
                <w:szCs w:val="20"/>
              </w:rPr>
              <w:t>15.2.</w:t>
            </w:r>
            <w:r w:rsidRPr="00700287">
              <w:rPr>
                <w:rFonts w:eastAsiaTheme="minorEastAsia"/>
                <w:noProof/>
                <w:kern w:val="2"/>
                <w:sz w:val="20"/>
                <w:szCs w:val="20"/>
                <w:lang w:eastAsia="pt-PT"/>
                <w14:ligatures w14:val="standardContextual"/>
              </w:rPr>
              <w:tab/>
            </w:r>
            <w:r w:rsidRPr="00700287">
              <w:rPr>
                <w:rStyle w:val="Hiperligao"/>
                <w:rFonts w:ascii="Arial" w:hAnsi="Arial" w:cs="Arial"/>
                <w:i/>
                <w:iCs/>
                <w:noProof/>
                <w:sz w:val="20"/>
                <w:szCs w:val="20"/>
              </w:rPr>
              <w:t>Análise de requisitos</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_Toc154785200 \h </w:instrText>
            </w:r>
            <w:r w:rsidRPr="00700287">
              <w:rPr>
                <w:noProof/>
                <w:webHidden/>
                <w:sz w:val="20"/>
                <w:szCs w:val="20"/>
              </w:rPr>
            </w:r>
            <w:r w:rsidRPr="00700287">
              <w:rPr>
                <w:noProof/>
                <w:webHidden/>
                <w:sz w:val="20"/>
                <w:szCs w:val="20"/>
              </w:rPr>
              <w:fldChar w:fldCharType="separate"/>
            </w:r>
            <w:r w:rsidRPr="00700287">
              <w:rPr>
                <w:noProof/>
                <w:webHidden/>
                <w:sz w:val="20"/>
                <w:szCs w:val="20"/>
              </w:rPr>
              <w:t>17</w:t>
            </w:r>
            <w:r w:rsidRPr="00700287">
              <w:rPr>
                <w:noProof/>
                <w:webHidden/>
                <w:sz w:val="20"/>
                <w:szCs w:val="20"/>
              </w:rPr>
              <w:fldChar w:fldCharType="end"/>
            </w:r>
          </w:hyperlink>
        </w:p>
        <w:p w14:paraId="1DF85861" w14:textId="57F08BC7" w:rsidR="00700287" w:rsidRPr="00700287" w:rsidRDefault="00700287">
          <w:pPr>
            <w:pStyle w:val="ndice3"/>
            <w:tabs>
              <w:tab w:val="left" w:pos="1320"/>
              <w:tab w:val="right" w:leader="dot" w:pos="9736"/>
            </w:tabs>
            <w:rPr>
              <w:rFonts w:eastAsiaTheme="minorEastAsia"/>
              <w:noProof/>
              <w:kern w:val="2"/>
              <w:sz w:val="20"/>
              <w:szCs w:val="20"/>
              <w:lang w:eastAsia="pt-PT"/>
              <w14:ligatures w14:val="standardContextual"/>
            </w:rPr>
          </w:pPr>
          <w:hyperlink w:anchor="_Toc154785201" w:history="1">
            <w:r w:rsidRPr="00700287">
              <w:rPr>
                <w:rStyle w:val="Hiperligao"/>
                <w:rFonts w:ascii="Arial" w:hAnsi="Arial" w:cs="Arial"/>
                <w:i/>
                <w:iCs/>
                <w:noProof/>
                <w:sz w:val="20"/>
                <w:szCs w:val="20"/>
              </w:rPr>
              <w:t>15.3.</w:t>
            </w:r>
            <w:r w:rsidRPr="00700287">
              <w:rPr>
                <w:rFonts w:eastAsiaTheme="minorEastAsia"/>
                <w:noProof/>
                <w:kern w:val="2"/>
                <w:sz w:val="20"/>
                <w:szCs w:val="20"/>
                <w:lang w:eastAsia="pt-PT"/>
                <w14:ligatures w14:val="standardContextual"/>
              </w:rPr>
              <w:tab/>
            </w:r>
            <w:r w:rsidRPr="00700287">
              <w:rPr>
                <w:rStyle w:val="Hiperligao"/>
                <w:rFonts w:ascii="Arial" w:hAnsi="Arial" w:cs="Arial"/>
                <w:i/>
                <w:iCs/>
                <w:noProof/>
                <w:sz w:val="20"/>
                <w:szCs w:val="20"/>
              </w:rPr>
              <w:t>Proposta Luís Travassos</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_Toc154785201 \h </w:instrText>
            </w:r>
            <w:r w:rsidRPr="00700287">
              <w:rPr>
                <w:noProof/>
                <w:webHidden/>
                <w:sz w:val="20"/>
                <w:szCs w:val="20"/>
              </w:rPr>
            </w:r>
            <w:r w:rsidRPr="00700287">
              <w:rPr>
                <w:noProof/>
                <w:webHidden/>
                <w:sz w:val="20"/>
                <w:szCs w:val="20"/>
              </w:rPr>
              <w:fldChar w:fldCharType="separate"/>
            </w:r>
            <w:r w:rsidRPr="00700287">
              <w:rPr>
                <w:noProof/>
                <w:webHidden/>
                <w:sz w:val="20"/>
                <w:szCs w:val="20"/>
              </w:rPr>
              <w:t>17</w:t>
            </w:r>
            <w:r w:rsidRPr="00700287">
              <w:rPr>
                <w:noProof/>
                <w:webHidden/>
                <w:sz w:val="20"/>
                <w:szCs w:val="20"/>
              </w:rPr>
              <w:fldChar w:fldCharType="end"/>
            </w:r>
          </w:hyperlink>
        </w:p>
        <w:p w14:paraId="5B634BA4" w14:textId="11A6E527" w:rsidR="00700287" w:rsidRPr="00700287" w:rsidRDefault="00700287">
          <w:pPr>
            <w:pStyle w:val="ndice3"/>
            <w:tabs>
              <w:tab w:val="left" w:pos="1320"/>
              <w:tab w:val="right" w:leader="dot" w:pos="9736"/>
            </w:tabs>
            <w:rPr>
              <w:rFonts w:eastAsiaTheme="minorEastAsia"/>
              <w:noProof/>
              <w:kern w:val="2"/>
              <w:sz w:val="20"/>
              <w:szCs w:val="20"/>
              <w:lang w:eastAsia="pt-PT"/>
              <w14:ligatures w14:val="standardContextual"/>
            </w:rPr>
          </w:pPr>
          <w:hyperlink w:anchor="_Toc154785202" w:history="1">
            <w:r w:rsidRPr="00700287">
              <w:rPr>
                <w:rStyle w:val="Hiperligao"/>
                <w:rFonts w:ascii="Arial" w:hAnsi="Arial" w:cs="Arial"/>
                <w:i/>
                <w:iCs/>
                <w:noProof/>
                <w:sz w:val="20"/>
                <w:szCs w:val="20"/>
              </w:rPr>
              <w:t>15.4.</w:t>
            </w:r>
            <w:r w:rsidRPr="00700287">
              <w:rPr>
                <w:rFonts w:eastAsiaTheme="minorEastAsia"/>
                <w:noProof/>
                <w:kern w:val="2"/>
                <w:sz w:val="20"/>
                <w:szCs w:val="20"/>
                <w:lang w:eastAsia="pt-PT"/>
                <w14:ligatures w14:val="standardContextual"/>
              </w:rPr>
              <w:tab/>
            </w:r>
            <w:r w:rsidRPr="00700287">
              <w:rPr>
                <w:rStyle w:val="Hiperligao"/>
                <w:rFonts w:ascii="Arial" w:hAnsi="Arial" w:cs="Arial"/>
                <w:i/>
                <w:iCs/>
                <w:noProof/>
                <w:sz w:val="20"/>
                <w:szCs w:val="20"/>
              </w:rPr>
              <w:t>Proposta Rodrigo Ramalho</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_Toc154785202 \h </w:instrText>
            </w:r>
            <w:r w:rsidRPr="00700287">
              <w:rPr>
                <w:noProof/>
                <w:webHidden/>
                <w:sz w:val="20"/>
                <w:szCs w:val="20"/>
              </w:rPr>
            </w:r>
            <w:r w:rsidRPr="00700287">
              <w:rPr>
                <w:noProof/>
                <w:webHidden/>
                <w:sz w:val="20"/>
                <w:szCs w:val="20"/>
              </w:rPr>
              <w:fldChar w:fldCharType="separate"/>
            </w:r>
            <w:r w:rsidRPr="00700287">
              <w:rPr>
                <w:noProof/>
                <w:webHidden/>
                <w:sz w:val="20"/>
                <w:szCs w:val="20"/>
              </w:rPr>
              <w:t>19</w:t>
            </w:r>
            <w:r w:rsidRPr="00700287">
              <w:rPr>
                <w:noProof/>
                <w:webHidden/>
                <w:sz w:val="20"/>
                <w:szCs w:val="20"/>
              </w:rPr>
              <w:fldChar w:fldCharType="end"/>
            </w:r>
          </w:hyperlink>
        </w:p>
        <w:p w14:paraId="0B59BA95" w14:textId="67014143" w:rsidR="00700287" w:rsidRPr="00700287" w:rsidRDefault="00700287">
          <w:pPr>
            <w:pStyle w:val="ndice3"/>
            <w:tabs>
              <w:tab w:val="left" w:pos="1320"/>
              <w:tab w:val="right" w:leader="dot" w:pos="9736"/>
            </w:tabs>
            <w:rPr>
              <w:rFonts w:eastAsiaTheme="minorEastAsia"/>
              <w:noProof/>
              <w:kern w:val="2"/>
              <w:sz w:val="20"/>
              <w:szCs w:val="20"/>
              <w:lang w:eastAsia="pt-PT"/>
              <w14:ligatures w14:val="standardContextual"/>
            </w:rPr>
          </w:pPr>
          <w:hyperlink w:anchor="_Toc154785203" w:history="1">
            <w:r w:rsidRPr="00700287">
              <w:rPr>
                <w:rStyle w:val="Hiperligao"/>
                <w:rFonts w:ascii="Arial" w:hAnsi="Arial" w:cs="Arial"/>
                <w:i/>
                <w:iCs/>
                <w:noProof/>
                <w:sz w:val="20"/>
                <w:szCs w:val="20"/>
              </w:rPr>
              <w:t>15.5.</w:t>
            </w:r>
            <w:r w:rsidRPr="00700287">
              <w:rPr>
                <w:rFonts w:eastAsiaTheme="minorEastAsia"/>
                <w:noProof/>
                <w:kern w:val="2"/>
                <w:sz w:val="20"/>
                <w:szCs w:val="20"/>
                <w:lang w:eastAsia="pt-PT"/>
                <w14:ligatures w14:val="standardContextual"/>
              </w:rPr>
              <w:tab/>
            </w:r>
            <w:r w:rsidRPr="00700287">
              <w:rPr>
                <w:rStyle w:val="Hiperligao"/>
                <w:rFonts w:ascii="Arial" w:hAnsi="Arial" w:cs="Arial"/>
                <w:i/>
                <w:iCs/>
                <w:noProof/>
                <w:sz w:val="20"/>
                <w:szCs w:val="20"/>
              </w:rPr>
              <w:t>Proposta João Santos</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_Toc154785203 \h </w:instrText>
            </w:r>
            <w:r w:rsidRPr="00700287">
              <w:rPr>
                <w:noProof/>
                <w:webHidden/>
                <w:sz w:val="20"/>
                <w:szCs w:val="20"/>
              </w:rPr>
            </w:r>
            <w:r w:rsidRPr="00700287">
              <w:rPr>
                <w:noProof/>
                <w:webHidden/>
                <w:sz w:val="20"/>
                <w:szCs w:val="20"/>
              </w:rPr>
              <w:fldChar w:fldCharType="separate"/>
            </w:r>
            <w:r w:rsidRPr="00700287">
              <w:rPr>
                <w:noProof/>
                <w:webHidden/>
                <w:sz w:val="20"/>
                <w:szCs w:val="20"/>
              </w:rPr>
              <w:t>19</w:t>
            </w:r>
            <w:r w:rsidRPr="00700287">
              <w:rPr>
                <w:noProof/>
                <w:webHidden/>
                <w:sz w:val="20"/>
                <w:szCs w:val="20"/>
              </w:rPr>
              <w:fldChar w:fldCharType="end"/>
            </w:r>
          </w:hyperlink>
        </w:p>
        <w:p w14:paraId="0C579E1B" w14:textId="33A3402E" w:rsidR="00700287" w:rsidRPr="00700287" w:rsidRDefault="00700287">
          <w:pPr>
            <w:pStyle w:val="ndice2"/>
            <w:tabs>
              <w:tab w:val="left" w:pos="880"/>
            </w:tabs>
            <w:rPr>
              <w:rFonts w:eastAsiaTheme="minorEastAsia"/>
              <w:noProof/>
              <w:kern w:val="2"/>
              <w:sz w:val="20"/>
              <w:szCs w:val="20"/>
              <w:lang w:eastAsia="pt-PT"/>
              <w14:ligatures w14:val="standardContextual"/>
            </w:rPr>
          </w:pPr>
          <w:hyperlink w:anchor="_Toc154785204" w:history="1">
            <w:r w:rsidRPr="00700287">
              <w:rPr>
                <w:rStyle w:val="Hiperligao"/>
                <w:rFonts w:ascii="Arial" w:hAnsi="Arial" w:cs="Arial"/>
                <w:b/>
                <w:bCs/>
                <w:i/>
                <w:iCs/>
                <w:noProof/>
                <w:sz w:val="20"/>
                <w:szCs w:val="20"/>
              </w:rPr>
              <w:t>16.</w:t>
            </w:r>
            <w:r w:rsidRPr="00700287">
              <w:rPr>
                <w:rFonts w:eastAsiaTheme="minorEastAsia"/>
                <w:noProof/>
                <w:kern w:val="2"/>
                <w:sz w:val="20"/>
                <w:szCs w:val="20"/>
                <w:lang w:eastAsia="pt-PT"/>
                <w14:ligatures w14:val="standardContextual"/>
              </w:rPr>
              <w:tab/>
            </w:r>
            <w:r w:rsidRPr="00700287">
              <w:rPr>
                <w:rStyle w:val="Hiperligao"/>
                <w:rFonts w:ascii="Arial" w:hAnsi="Arial" w:cs="Arial"/>
                <w:b/>
                <w:bCs/>
                <w:i/>
                <w:iCs/>
                <w:noProof/>
                <w:sz w:val="20"/>
                <w:szCs w:val="20"/>
              </w:rPr>
              <w:t>Referências</w:t>
            </w:r>
            <w:r w:rsidRPr="00700287">
              <w:rPr>
                <w:noProof/>
                <w:webHidden/>
                <w:sz w:val="20"/>
                <w:szCs w:val="20"/>
              </w:rPr>
              <w:tab/>
            </w:r>
            <w:r w:rsidRPr="00700287">
              <w:rPr>
                <w:noProof/>
                <w:webHidden/>
                <w:sz w:val="20"/>
                <w:szCs w:val="20"/>
              </w:rPr>
              <w:fldChar w:fldCharType="begin"/>
            </w:r>
            <w:r w:rsidRPr="00700287">
              <w:rPr>
                <w:noProof/>
                <w:webHidden/>
                <w:sz w:val="20"/>
                <w:szCs w:val="20"/>
              </w:rPr>
              <w:instrText xml:space="preserve"> PAGEREF _Toc154785204 \h </w:instrText>
            </w:r>
            <w:r w:rsidRPr="00700287">
              <w:rPr>
                <w:noProof/>
                <w:webHidden/>
                <w:sz w:val="20"/>
                <w:szCs w:val="20"/>
              </w:rPr>
            </w:r>
            <w:r w:rsidRPr="00700287">
              <w:rPr>
                <w:noProof/>
                <w:webHidden/>
                <w:sz w:val="20"/>
                <w:szCs w:val="20"/>
              </w:rPr>
              <w:fldChar w:fldCharType="separate"/>
            </w:r>
            <w:r w:rsidRPr="00700287">
              <w:rPr>
                <w:noProof/>
                <w:webHidden/>
                <w:sz w:val="20"/>
                <w:szCs w:val="20"/>
              </w:rPr>
              <w:t>20</w:t>
            </w:r>
            <w:r w:rsidRPr="00700287">
              <w:rPr>
                <w:noProof/>
                <w:webHidden/>
                <w:sz w:val="20"/>
                <w:szCs w:val="20"/>
              </w:rPr>
              <w:fldChar w:fldCharType="end"/>
            </w:r>
          </w:hyperlink>
        </w:p>
        <w:p w14:paraId="3C244373" w14:textId="6FAE99D1" w:rsidR="00EA5F41" w:rsidRPr="00AD1FDA" w:rsidRDefault="00EA5F41" w:rsidP="00EA5F41">
          <w:pPr>
            <w:pStyle w:val="ndice1"/>
            <w:tabs>
              <w:tab w:val="right" w:leader="dot" w:pos="9735"/>
            </w:tabs>
            <w:rPr>
              <w:rStyle w:val="Hiperligao"/>
              <w:noProof/>
              <w:color w:val="auto"/>
              <w:lang w:eastAsia="pt-PT"/>
            </w:rPr>
          </w:pPr>
          <w:r w:rsidRPr="00700287">
            <w:rPr>
              <w:rFonts w:ascii="Arial" w:hAnsi="Arial" w:cs="Arial"/>
              <w:sz w:val="8"/>
              <w:szCs w:val="8"/>
            </w:rPr>
            <w:fldChar w:fldCharType="end"/>
          </w:r>
        </w:p>
      </w:sdtContent>
    </w:sdt>
    <w:p w14:paraId="497D9935" w14:textId="163F666D" w:rsidR="00EA5F41" w:rsidRDefault="00EA5F41" w:rsidP="00EA5F41">
      <w:pPr>
        <w:sectPr w:rsidR="00EA5F41">
          <w:footerReference w:type="default" r:id="rId12"/>
          <w:pgSz w:w="11906" w:h="16838"/>
          <w:pgMar w:top="1440" w:right="1080" w:bottom="1440" w:left="1080" w:header="708" w:footer="708" w:gutter="0"/>
          <w:cols w:space="708"/>
          <w:docGrid w:linePitch="360"/>
        </w:sectPr>
      </w:pPr>
    </w:p>
    <w:p w14:paraId="726B57A0" w14:textId="6315D623" w:rsidR="00EA5F41" w:rsidRPr="00D328F3" w:rsidRDefault="00C4246F" w:rsidP="008F5FEB">
      <w:pPr>
        <w:pStyle w:val="Ttulo2"/>
        <w:jc w:val="both"/>
        <w:rPr>
          <w:rFonts w:ascii="Arial" w:hAnsi="Arial" w:cs="Arial"/>
          <w:b/>
          <w:bCs/>
          <w:i/>
          <w:iCs/>
          <w:color w:val="B02A2A"/>
          <w:sz w:val="28"/>
          <w:szCs w:val="28"/>
        </w:rPr>
      </w:pPr>
      <w:bookmarkStart w:id="5" w:name="_Toc154785176"/>
      <w:r w:rsidRPr="00D328F3">
        <w:rPr>
          <w:rFonts w:ascii="Arial" w:hAnsi="Arial" w:cs="Arial"/>
          <w:b/>
          <w:bCs/>
          <w:i/>
          <w:iCs/>
          <w:color w:val="B02A2A"/>
          <w:sz w:val="28"/>
          <w:szCs w:val="28"/>
        </w:rPr>
        <w:lastRenderedPageBreak/>
        <w:t>1.</w:t>
      </w:r>
      <w:r w:rsidRPr="00D328F3">
        <w:rPr>
          <w:rFonts w:ascii="Arial" w:hAnsi="Arial" w:cs="Arial"/>
          <w:b/>
          <w:bCs/>
          <w:i/>
          <w:iCs/>
          <w:color w:val="B02A2A"/>
          <w:sz w:val="28"/>
          <w:szCs w:val="28"/>
        </w:rPr>
        <w:tab/>
      </w:r>
      <w:r w:rsidR="009A33C5" w:rsidRPr="00D328F3">
        <w:rPr>
          <w:rFonts w:ascii="Arial" w:hAnsi="Arial" w:cs="Arial"/>
          <w:b/>
          <w:bCs/>
          <w:i/>
          <w:iCs/>
          <w:color w:val="B02A2A"/>
          <w:sz w:val="28"/>
          <w:szCs w:val="28"/>
        </w:rPr>
        <w:t>Introdução</w:t>
      </w:r>
      <w:r w:rsidR="00EA5F41" w:rsidRPr="00D328F3">
        <w:rPr>
          <w:rFonts w:ascii="Arial" w:hAnsi="Arial" w:cs="Arial"/>
          <w:b/>
          <w:bCs/>
          <w:i/>
          <w:iCs/>
          <w:color w:val="B02A2A"/>
          <w:sz w:val="28"/>
          <w:szCs w:val="28"/>
        </w:rPr>
        <w:t xml:space="preserve"> (Inforfig)</w:t>
      </w:r>
      <w:bookmarkEnd w:id="5"/>
    </w:p>
    <w:p w14:paraId="35052E4D" w14:textId="35BE1361" w:rsidR="000A1325" w:rsidRPr="00364758" w:rsidRDefault="00EA5F41" w:rsidP="00393CB7">
      <w:pPr>
        <w:pStyle w:val="Ttulo3"/>
        <w:spacing w:after="240"/>
        <w:ind w:firstLine="425"/>
        <w:jc w:val="both"/>
        <w:rPr>
          <w:rFonts w:ascii="Arial" w:hAnsi="Arial" w:cs="Arial"/>
          <w:i/>
          <w:iCs/>
          <w:color w:val="B02A2A"/>
          <w:sz w:val="28"/>
          <w:szCs w:val="28"/>
        </w:rPr>
      </w:pPr>
      <w:bookmarkStart w:id="6" w:name="_Toc154785177"/>
      <w:r w:rsidRPr="00364758">
        <w:rPr>
          <w:rFonts w:ascii="Arial" w:hAnsi="Arial" w:cs="Arial"/>
          <w:i/>
          <w:iCs/>
          <w:color w:val="B02A2A"/>
          <w:sz w:val="28"/>
          <w:szCs w:val="28"/>
        </w:rPr>
        <w:t>1.1.</w:t>
      </w:r>
      <w:r w:rsidR="00C4246F">
        <w:rPr>
          <w:rFonts w:ascii="Arial" w:hAnsi="Arial" w:cs="Arial"/>
          <w:i/>
          <w:iCs/>
          <w:color w:val="B02A2A"/>
          <w:sz w:val="28"/>
          <w:szCs w:val="28"/>
        </w:rPr>
        <w:tab/>
      </w:r>
      <w:r w:rsidR="00E05579" w:rsidRPr="00364758">
        <w:rPr>
          <w:rFonts w:ascii="Arial" w:hAnsi="Arial" w:cs="Arial"/>
          <w:i/>
          <w:iCs/>
          <w:color w:val="B02A2A"/>
          <w:sz w:val="28"/>
          <w:szCs w:val="28"/>
        </w:rPr>
        <w:t>Apresentação da organização</w:t>
      </w:r>
      <w:bookmarkEnd w:id="6"/>
    </w:p>
    <w:p w14:paraId="195C3AFD" w14:textId="4685CFE8" w:rsidR="00E7087D" w:rsidRPr="00E7087D" w:rsidRDefault="00E7087D" w:rsidP="00E7087D">
      <w:pPr>
        <w:ind w:firstLine="426"/>
        <w:rPr>
          <w:rFonts w:ascii="Arial" w:hAnsi="Arial" w:cs="Arial"/>
          <w:sz w:val="24"/>
          <w:szCs w:val="24"/>
        </w:rPr>
      </w:pPr>
      <w:r w:rsidRPr="00E7087D">
        <w:rPr>
          <w:rFonts w:ascii="Arial" w:hAnsi="Arial" w:cs="Arial"/>
          <w:sz w:val="24"/>
          <w:szCs w:val="24"/>
        </w:rPr>
        <w:t>Fundada em 2001 e sediada na Figueira da Foz, a InforFig emergiu como uma instituição pioneira em formação profissional. Com um foco inabalável na excelência e no desenvolvimento de competências, a instituição se consolidou como um polo essencial para o aperfeiçoamento profissional, desempenhando um papel transformador na vida de inúmeros indivíduos.</w:t>
      </w:r>
    </w:p>
    <w:p w14:paraId="45338435" w14:textId="3F88B597" w:rsidR="00E7087D" w:rsidRPr="00E7087D" w:rsidRDefault="00E7087D" w:rsidP="00E7087D">
      <w:pPr>
        <w:ind w:firstLine="426"/>
        <w:rPr>
          <w:rFonts w:ascii="Arial" w:hAnsi="Arial" w:cs="Arial"/>
          <w:sz w:val="24"/>
          <w:szCs w:val="24"/>
        </w:rPr>
      </w:pPr>
      <w:r w:rsidRPr="00E7087D">
        <w:rPr>
          <w:rFonts w:ascii="Arial" w:hAnsi="Arial" w:cs="Arial"/>
          <w:sz w:val="24"/>
          <w:szCs w:val="24"/>
        </w:rPr>
        <w:t>A InforFig, especializada em formação profissional, disponibiliza uma vasta seleção de cursos gratuitos que perpassam domínios variados, incluindo ciências informáticas, eletrónica, automação, floricultura, jardinagem, e apoio social a jovens e crianças. Através de um método prático e voltado para a aplicabilidade no mercado de trabalho, a InforFig não apenas instrui, mas também equipa os estudantes com as ferramentas necessárias para navegar e prosperar no ambiente laboral contemporâneo.</w:t>
      </w:r>
    </w:p>
    <w:p w14:paraId="614AE888" w14:textId="02C16CD0" w:rsidR="00E7087D" w:rsidRPr="00E7087D" w:rsidRDefault="00E7087D" w:rsidP="00E7087D">
      <w:pPr>
        <w:ind w:firstLine="426"/>
        <w:rPr>
          <w:rFonts w:ascii="Arial" w:hAnsi="Arial" w:cs="Arial"/>
          <w:sz w:val="24"/>
          <w:szCs w:val="24"/>
        </w:rPr>
      </w:pPr>
      <w:r w:rsidRPr="00E7087D">
        <w:rPr>
          <w:rFonts w:ascii="Arial" w:hAnsi="Arial" w:cs="Arial"/>
          <w:sz w:val="24"/>
          <w:szCs w:val="24"/>
        </w:rPr>
        <w:t xml:space="preserve">Desde a sua </w:t>
      </w:r>
      <w:r w:rsidRPr="00E7087D">
        <w:rPr>
          <w:rFonts w:ascii="Arial" w:hAnsi="Arial" w:cs="Arial"/>
          <w:sz w:val="24"/>
          <w:szCs w:val="24"/>
        </w:rPr>
        <w:t>conceção</w:t>
      </w:r>
      <w:r w:rsidRPr="00E7087D">
        <w:rPr>
          <w:rFonts w:ascii="Arial" w:hAnsi="Arial" w:cs="Arial"/>
          <w:sz w:val="24"/>
          <w:szCs w:val="24"/>
        </w:rPr>
        <w:t>, a InforFig tem trilhado um caminho de crescimento e reconhecimento, estabelecendo-se como uma referência na área de formação profissional. A organização destaca-se pela oferta regular de Unidades de Formação de Curta Duração (UFCD's), atraindo uma média significativa de participantes por curso, e pela criação de parcerias estratégicas com entidades culturais e recreativas, ampliando assim o espectro de oportunidades educativas disponíveis.</w:t>
      </w:r>
    </w:p>
    <w:p w14:paraId="2F19AD04" w14:textId="765C2910" w:rsidR="00E7087D" w:rsidRPr="00E7087D" w:rsidRDefault="00E7087D" w:rsidP="00E7087D">
      <w:pPr>
        <w:ind w:firstLine="426"/>
        <w:rPr>
          <w:rFonts w:ascii="Arial" w:hAnsi="Arial" w:cs="Arial"/>
          <w:sz w:val="24"/>
          <w:szCs w:val="24"/>
        </w:rPr>
      </w:pPr>
      <w:r w:rsidRPr="00E7087D">
        <w:rPr>
          <w:rFonts w:ascii="Arial" w:hAnsi="Arial" w:cs="Arial"/>
          <w:sz w:val="24"/>
          <w:szCs w:val="24"/>
        </w:rPr>
        <w:t>A trajetória da InforFig é pontuada por prêmios e honrarias que atestam a sua excelência e compromisso com o ensino de qualidade. Estes reconhecimentos sublinham o esforço contínuo da instituição em proporcionar programas educativos de elevado calibre e o seu efeito substancial na qualificação profissional dos indivíduos da região.</w:t>
      </w:r>
    </w:p>
    <w:p w14:paraId="53484C62" w14:textId="77777777" w:rsidR="00E7087D" w:rsidRDefault="00E7087D" w:rsidP="00E7087D">
      <w:pPr>
        <w:ind w:firstLine="426"/>
        <w:rPr>
          <w:rFonts w:ascii="Arial" w:hAnsi="Arial" w:cs="Arial"/>
          <w:sz w:val="24"/>
          <w:szCs w:val="24"/>
        </w:rPr>
      </w:pPr>
      <w:r w:rsidRPr="00E7087D">
        <w:rPr>
          <w:rFonts w:ascii="Arial" w:hAnsi="Arial" w:cs="Arial"/>
          <w:sz w:val="24"/>
          <w:szCs w:val="24"/>
        </w:rPr>
        <w:t>A visão da InforFig é clara e incisiva: empoderar pessoas para que realizem seu pleno potencial. Os pilares que sustentam a instituição são o acesso à educação de qualidade, a inovação constante nos métodos de ensino, e a integridade como base para todas as interações e processos.</w:t>
      </w:r>
    </w:p>
    <w:p w14:paraId="69E165F8" w14:textId="1106F742" w:rsidR="00EA5F41" w:rsidRDefault="00EA5F41" w:rsidP="00E7087D">
      <w:pPr>
        <w:ind w:firstLine="426"/>
        <w:rPr>
          <w:rStyle w:val="markedcontent"/>
          <w:rFonts w:ascii="Arial" w:hAnsi="Arial" w:cs="Arial"/>
          <w:sz w:val="24"/>
          <w:szCs w:val="24"/>
        </w:rPr>
      </w:pPr>
      <w:r>
        <w:rPr>
          <w:rStyle w:val="markedcontent"/>
          <w:rFonts w:ascii="Arial" w:hAnsi="Arial" w:cs="Arial"/>
          <w:sz w:val="24"/>
          <w:szCs w:val="24"/>
        </w:rPr>
        <w:br w:type="page"/>
      </w:r>
    </w:p>
    <w:p w14:paraId="0711C486" w14:textId="369FC275" w:rsidR="00EA5F41" w:rsidRPr="00D328F3" w:rsidRDefault="00EA5F41" w:rsidP="009E7BFB">
      <w:pPr>
        <w:pStyle w:val="Ttulo3"/>
        <w:ind w:firstLine="425"/>
        <w:rPr>
          <w:rFonts w:ascii="Arial" w:hAnsi="Arial" w:cs="Arial"/>
          <w:i/>
          <w:iCs/>
          <w:color w:val="B02A2A"/>
          <w:sz w:val="28"/>
          <w:szCs w:val="28"/>
        </w:rPr>
      </w:pPr>
      <w:bookmarkStart w:id="7" w:name="_Toc154785178"/>
      <w:r w:rsidRPr="00D328F3">
        <w:rPr>
          <w:rFonts w:ascii="Arial" w:hAnsi="Arial" w:cs="Arial"/>
          <w:i/>
          <w:iCs/>
          <w:color w:val="B02A2A"/>
          <w:sz w:val="28"/>
          <w:szCs w:val="28"/>
        </w:rPr>
        <w:t>1.2.</w:t>
      </w:r>
      <w:r w:rsidR="00C4246F" w:rsidRPr="00D328F3">
        <w:rPr>
          <w:rFonts w:ascii="Arial" w:hAnsi="Arial" w:cs="Arial"/>
          <w:i/>
          <w:iCs/>
          <w:color w:val="B02A2A"/>
          <w:sz w:val="28"/>
          <w:szCs w:val="28"/>
        </w:rPr>
        <w:tab/>
      </w:r>
      <w:r w:rsidRPr="00D328F3">
        <w:rPr>
          <w:rFonts w:ascii="Arial" w:hAnsi="Arial" w:cs="Arial"/>
          <w:i/>
          <w:iCs/>
          <w:color w:val="B02A2A"/>
          <w:sz w:val="28"/>
          <w:szCs w:val="28"/>
        </w:rPr>
        <w:t>E</w:t>
      </w:r>
      <w:r w:rsidR="00E05579" w:rsidRPr="00D328F3">
        <w:rPr>
          <w:rFonts w:ascii="Arial" w:hAnsi="Arial" w:cs="Arial"/>
          <w:i/>
          <w:iCs/>
          <w:color w:val="B02A2A"/>
          <w:sz w:val="28"/>
          <w:szCs w:val="28"/>
        </w:rPr>
        <w:t>volução da Organi</w:t>
      </w:r>
      <w:r w:rsidR="00045397" w:rsidRPr="00D328F3">
        <w:rPr>
          <w:rFonts w:ascii="Arial" w:hAnsi="Arial" w:cs="Arial"/>
          <w:i/>
          <w:iCs/>
          <w:color w:val="B02A2A"/>
          <w:sz w:val="28"/>
          <w:szCs w:val="28"/>
        </w:rPr>
        <w:t>zação</w:t>
      </w:r>
      <w:bookmarkEnd w:id="7"/>
    </w:p>
    <w:p w14:paraId="36561A73" w14:textId="73EA1E8C" w:rsidR="0009439A" w:rsidRPr="0009439A" w:rsidRDefault="0009439A" w:rsidP="0009439A">
      <w:pPr>
        <w:spacing w:before="240" w:line="240" w:lineRule="auto"/>
        <w:ind w:firstLine="426"/>
        <w:rPr>
          <w:rFonts w:ascii="Arial" w:eastAsia="Times New Roman" w:hAnsi="Arial" w:cs="Arial"/>
          <w:sz w:val="24"/>
          <w:szCs w:val="24"/>
          <w:lang w:eastAsia="pt-PT"/>
        </w:rPr>
      </w:pPr>
      <w:r w:rsidRPr="0009439A">
        <w:rPr>
          <w:rFonts w:ascii="Arial" w:eastAsia="Times New Roman" w:hAnsi="Arial" w:cs="Arial"/>
          <w:sz w:val="24"/>
          <w:szCs w:val="24"/>
          <w:lang w:eastAsia="pt-PT"/>
        </w:rPr>
        <w:t xml:space="preserve">A InforFig, desde o seu estabelecimento em 2001, tem trilhado um caminho de progresso e inovação contínuos. O que começou como uma iniciativa focada na oferta de cursos de formação profissional gratuitos na Figueira da Foz, transformou-se numa entidade educativa de ampla influência e alcance. A jornada da organização, marcada pela expansão e diversificação, reflete o seu comprometimento em adaptar-se e responder </w:t>
      </w:r>
      <w:r w:rsidRPr="0009439A">
        <w:rPr>
          <w:rFonts w:ascii="Arial" w:eastAsia="Times New Roman" w:hAnsi="Arial" w:cs="Arial"/>
          <w:sz w:val="24"/>
          <w:szCs w:val="24"/>
          <w:lang w:eastAsia="pt-PT"/>
        </w:rPr>
        <w:t>proactivamente</w:t>
      </w:r>
      <w:r w:rsidRPr="0009439A">
        <w:rPr>
          <w:rFonts w:ascii="Arial" w:eastAsia="Times New Roman" w:hAnsi="Arial" w:cs="Arial"/>
          <w:sz w:val="24"/>
          <w:szCs w:val="24"/>
          <w:lang w:eastAsia="pt-PT"/>
        </w:rPr>
        <w:t xml:space="preserve"> às dinâmicas exigências do mercado de trabalho e às aspirações dos seus formandos.</w:t>
      </w:r>
    </w:p>
    <w:p w14:paraId="09A110BE" w14:textId="20D30F3E" w:rsidR="0009439A" w:rsidRPr="0009439A" w:rsidRDefault="0009439A" w:rsidP="0009439A">
      <w:pPr>
        <w:spacing w:before="240" w:line="240" w:lineRule="auto"/>
        <w:ind w:firstLine="426"/>
        <w:rPr>
          <w:rFonts w:ascii="Arial" w:eastAsia="Times New Roman" w:hAnsi="Arial" w:cs="Arial"/>
          <w:sz w:val="24"/>
          <w:szCs w:val="24"/>
          <w:lang w:eastAsia="pt-PT"/>
        </w:rPr>
      </w:pPr>
      <w:r w:rsidRPr="0009439A">
        <w:rPr>
          <w:rFonts w:ascii="Arial" w:eastAsia="Times New Roman" w:hAnsi="Arial" w:cs="Arial"/>
          <w:sz w:val="24"/>
          <w:szCs w:val="24"/>
          <w:lang w:eastAsia="pt-PT"/>
        </w:rPr>
        <w:t>Originalmente, a InforFig estabeleceu sua reputação com cursos especializados em áreas como Ciências Informáticas, Eletrónica, Automação, Floricultura, Jardinagem e apoio social. Com o passar do tempo, a instituição foi além, incorporando novos domínios formativos para satisfazer as demandas emergentes e enriquecer o perfil profissional dos seus alunos.</w:t>
      </w:r>
    </w:p>
    <w:p w14:paraId="7E80A50E" w14:textId="2E6DDF7B" w:rsidR="0009439A" w:rsidRPr="0009439A" w:rsidRDefault="0009439A" w:rsidP="0009439A">
      <w:pPr>
        <w:spacing w:before="240" w:line="240" w:lineRule="auto"/>
        <w:ind w:firstLine="426"/>
        <w:rPr>
          <w:rFonts w:ascii="Arial" w:eastAsia="Times New Roman" w:hAnsi="Arial" w:cs="Arial"/>
          <w:sz w:val="24"/>
          <w:szCs w:val="24"/>
          <w:lang w:eastAsia="pt-PT"/>
        </w:rPr>
      </w:pPr>
      <w:r w:rsidRPr="0009439A">
        <w:rPr>
          <w:rFonts w:ascii="Arial" w:eastAsia="Times New Roman" w:hAnsi="Arial" w:cs="Arial"/>
          <w:sz w:val="24"/>
          <w:szCs w:val="24"/>
          <w:lang w:eastAsia="pt-PT"/>
        </w:rPr>
        <w:t>A estratégia de crescimento da InforFig não se limitou à expansão temática dos cursos; houve também uma evolução significativa no alcance geográfico. O que era antes um enfoque local na Figueira da Foz, agora se estende por diversas regiões, consolidando a InforFig como uma referência nacional em formação profissional. Através de uma presença online fortalecida e parcerias estratégicas, a organização democratizou o acesso à formação de qualidade, tocando a vida de inúmeros indivíduos além das suas fronteiras originais.</w:t>
      </w:r>
    </w:p>
    <w:p w14:paraId="15927C55" w14:textId="6AE3C3D4" w:rsidR="0009439A" w:rsidRPr="0009439A" w:rsidRDefault="0009439A" w:rsidP="0009439A">
      <w:pPr>
        <w:spacing w:before="240" w:line="240" w:lineRule="auto"/>
        <w:ind w:firstLine="426"/>
        <w:rPr>
          <w:rFonts w:ascii="Arial" w:eastAsia="Times New Roman" w:hAnsi="Arial" w:cs="Arial"/>
          <w:sz w:val="24"/>
          <w:szCs w:val="24"/>
          <w:lang w:eastAsia="pt-PT"/>
        </w:rPr>
      </w:pPr>
      <w:r w:rsidRPr="0009439A">
        <w:rPr>
          <w:rFonts w:ascii="Arial" w:eastAsia="Times New Roman" w:hAnsi="Arial" w:cs="Arial"/>
          <w:sz w:val="24"/>
          <w:szCs w:val="24"/>
          <w:lang w:eastAsia="pt-PT"/>
        </w:rPr>
        <w:t>A demografia da clientela da InforFig também sofreu uma transformação positiva. A abordagem inclusiva da instituição agora acolhe um espectro mais amplo de aprendentes, desde jovens ingressantes no mundo profissional a adultos em busca de reciclagem profissional e desenvolvimento de competências. A InforFig honra a diversidade e as diferentes etapas da jornada profissional, oferecendo programas que atendem a uma variedade de necessidades e objetivos de carreira.</w:t>
      </w:r>
    </w:p>
    <w:p w14:paraId="56927DAF" w14:textId="3FD743A5" w:rsidR="0009439A" w:rsidRPr="0009439A" w:rsidRDefault="0009439A" w:rsidP="0009439A">
      <w:pPr>
        <w:spacing w:before="240" w:line="240" w:lineRule="auto"/>
        <w:ind w:firstLine="426"/>
        <w:rPr>
          <w:rFonts w:ascii="Arial" w:eastAsia="Times New Roman" w:hAnsi="Arial" w:cs="Arial"/>
          <w:sz w:val="24"/>
          <w:szCs w:val="24"/>
          <w:lang w:eastAsia="pt-PT"/>
        </w:rPr>
      </w:pPr>
      <w:r w:rsidRPr="0009439A">
        <w:rPr>
          <w:rFonts w:ascii="Arial" w:eastAsia="Times New Roman" w:hAnsi="Arial" w:cs="Arial"/>
          <w:sz w:val="24"/>
          <w:szCs w:val="24"/>
          <w:lang w:eastAsia="pt-PT"/>
        </w:rPr>
        <w:t>Além disso, a InforFig solidificou o seu papel como parceira de empresas e instituições, desenhando programas de formação personalizados que alinham a instrução profissional às exigências específicas do tecido empresarial local.</w:t>
      </w:r>
    </w:p>
    <w:p w14:paraId="3CFA677F" w14:textId="4790F2FA" w:rsidR="0009439A" w:rsidRDefault="0009439A" w:rsidP="0009439A">
      <w:pPr>
        <w:spacing w:before="240" w:line="240" w:lineRule="auto"/>
        <w:ind w:firstLine="426"/>
        <w:rPr>
          <w:rFonts w:ascii="Arial" w:eastAsia="Times New Roman" w:hAnsi="Arial" w:cs="Arial"/>
          <w:sz w:val="24"/>
          <w:szCs w:val="24"/>
          <w:lang w:eastAsia="pt-PT"/>
        </w:rPr>
      </w:pPr>
      <w:r w:rsidRPr="0009439A">
        <w:rPr>
          <w:rFonts w:ascii="Arial" w:eastAsia="Times New Roman" w:hAnsi="Arial" w:cs="Arial"/>
          <w:sz w:val="24"/>
          <w:szCs w:val="24"/>
          <w:lang w:eastAsia="pt-PT"/>
        </w:rPr>
        <w:t xml:space="preserve">A InforFig também se destacou na adoção e integração de sistemas de informação avançados, como SIIFSE, SIGO e DTP’s, evidenciando a sua determinação em abraçar as tecnologias emergentes para aprimorar a gestão de projetos, assegurar a precisão das informações e manter </w:t>
      </w:r>
      <w:r w:rsidRPr="0009439A">
        <w:rPr>
          <w:rFonts w:ascii="Arial" w:eastAsia="Times New Roman" w:hAnsi="Arial" w:cs="Arial"/>
          <w:sz w:val="24"/>
          <w:szCs w:val="24"/>
          <w:lang w:eastAsia="pt-PT"/>
        </w:rPr>
        <w:t>registos</w:t>
      </w:r>
      <w:r w:rsidRPr="0009439A">
        <w:rPr>
          <w:rFonts w:ascii="Arial" w:eastAsia="Times New Roman" w:hAnsi="Arial" w:cs="Arial"/>
          <w:sz w:val="24"/>
          <w:szCs w:val="24"/>
          <w:lang w:eastAsia="pt-PT"/>
        </w:rPr>
        <w:t xml:space="preserve"> detalhados dos seus cursos e programas.</w:t>
      </w:r>
    </w:p>
    <w:p w14:paraId="5B684439" w14:textId="77A2D60B" w:rsidR="0D7A83F0" w:rsidRPr="00777446" w:rsidRDefault="00A47D72" w:rsidP="0009439A">
      <w:pPr>
        <w:spacing w:before="240" w:line="240" w:lineRule="auto"/>
        <w:ind w:firstLine="426"/>
      </w:pPr>
      <w:r>
        <w:rPr>
          <w:rFonts w:ascii="Arial" w:eastAsia="Times New Roman" w:hAnsi="Arial" w:cs="Arial"/>
          <w:sz w:val="24"/>
          <w:szCs w:val="24"/>
          <w:lang w:eastAsia="pt-PT"/>
        </w:rPr>
        <w:br w:type="page"/>
      </w:r>
    </w:p>
    <w:p w14:paraId="78C5E575" w14:textId="0AA6B5AA" w:rsidR="00045397" w:rsidRPr="00D328F3" w:rsidRDefault="00045397" w:rsidP="009E7BFB">
      <w:pPr>
        <w:pStyle w:val="Ttulo3"/>
        <w:ind w:firstLine="426"/>
        <w:rPr>
          <w:rFonts w:ascii="Arial" w:hAnsi="Arial" w:cs="Arial"/>
          <w:i/>
          <w:iCs/>
          <w:color w:val="B02A2A"/>
          <w:sz w:val="28"/>
          <w:szCs w:val="28"/>
        </w:rPr>
      </w:pPr>
      <w:bookmarkStart w:id="8" w:name="_Toc154785179"/>
      <w:r w:rsidRPr="00D328F3">
        <w:rPr>
          <w:rFonts w:ascii="Arial" w:hAnsi="Arial" w:cs="Arial"/>
          <w:i/>
          <w:iCs/>
          <w:color w:val="B02A2A"/>
          <w:sz w:val="28"/>
          <w:szCs w:val="28"/>
        </w:rPr>
        <w:lastRenderedPageBreak/>
        <w:t>1.3.</w:t>
      </w:r>
      <w:r w:rsidR="00C4246F" w:rsidRPr="00D328F3">
        <w:rPr>
          <w:rFonts w:ascii="Arial" w:hAnsi="Arial" w:cs="Arial"/>
          <w:i/>
          <w:iCs/>
          <w:color w:val="B02A2A"/>
          <w:sz w:val="28"/>
          <w:szCs w:val="28"/>
        </w:rPr>
        <w:tab/>
      </w:r>
      <w:r w:rsidRPr="00D328F3">
        <w:rPr>
          <w:rFonts w:ascii="Arial" w:hAnsi="Arial" w:cs="Arial"/>
          <w:i/>
          <w:iCs/>
          <w:color w:val="B02A2A"/>
          <w:sz w:val="28"/>
          <w:szCs w:val="28"/>
        </w:rPr>
        <w:t>Missão, visão e valores</w:t>
      </w:r>
      <w:bookmarkEnd w:id="8"/>
    </w:p>
    <w:p w14:paraId="6DDCC43C" w14:textId="12FE9860" w:rsidR="00E77B54" w:rsidRPr="00E77B54" w:rsidRDefault="00E77B54" w:rsidP="00E77B54">
      <w:pPr>
        <w:spacing w:before="240" w:after="120" w:line="240" w:lineRule="auto"/>
        <w:ind w:firstLine="426"/>
        <w:jc w:val="both"/>
        <w:rPr>
          <w:rFonts w:ascii="Arial" w:eastAsia="Arial" w:hAnsi="Arial" w:cs="Arial"/>
          <w:sz w:val="24"/>
          <w:szCs w:val="24"/>
        </w:rPr>
      </w:pPr>
      <w:r w:rsidRPr="00E77B54">
        <w:rPr>
          <w:rFonts w:ascii="Arial" w:eastAsia="Arial" w:hAnsi="Arial" w:cs="Arial"/>
          <w:b/>
          <w:bCs/>
          <w:sz w:val="24"/>
          <w:szCs w:val="24"/>
        </w:rPr>
        <w:t>Missão:</w:t>
      </w:r>
      <w:r w:rsidRPr="00E77B54">
        <w:rPr>
          <w:rFonts w:ascii="Arial" w:eastAsia="Arial" w:hAnsi="Arial" w:cs="Arial"/>
          <w:sz w:val="24"/>
          <w:szCs w:val="24"/>
        </w:rPr>
        <w:t xml:space="preserve"> A InforFig tem a missão de prover uma formação profissional de qualidade, isenta de custos, abrangendo um leque variado de disciplinas. Com um compromisso firme com o avanço educacional e profissional, a InforFig se dedica a equipar seus alunos com habilidades e conhecimentos vitais, capacitando-os a atingir seus objetivos e prosperar em suas carreiras. A instituição é um catalisador para o progresso, impulsionando uma comunidade mais esclarecida e apta a contribuir significativamente para o tecido socioeconômico.</w:t>
      </w:r>
    </w:p>
    <w:p w14:paraId="2DD3FDB0" w14:textId="1E96B686" w:rsidR="00E77B54" w:rsidRPr="00E77B54" w:rsidRDefault="00E77B54" w:rsidP="00E77B54">
      <w:pPr>
        <w:spacing w:before="240" w:after="120" w:line="240" w:lineRule="auto"/>
        <w:ind w:firstLine="426"/>
        <w:jc w:val="both"/>
        <w:rPr>
          <w:rFonts w:ascii="Arial" w:eastAsia="Arial" w:hAnsi="Arial" w:cs="Arial"/>
          <w:sz w:val="24"/>
          <w:szCs w:val="24"/>
        </w:rPr>
      </w:pPr>
      <w:r w:rsidRPr="00E77B54">
        <w:rPr>
          <w:rFonts w:ascii="Arial" w:eastAsia="Arial" w:hAnsi="Arial" w:cs="Arial"/>
          <w:b/>
          <w:bCs/>
          <w:sz w:val="24"/>
          <w:szCs w:val="24"/>
        </w:rPr>
        <w:t>Visão:</w:t>
      </w:r>
      <w:r w:rsidRPr="00E77B54">
        <w:rPr>
          <w:rFonts w:ascii="Arial" w:eastAsia="Arial" w:hAnsi="Arial" w:cs="Arial"/>
          <w:sz w:val="24"/>
          <w:szCs w:val="24"/>
        </w:rPr>
        <w:t xml:space="preserve"> A InforFig aspira a consolidar-se como a instituição líder em formação profissional na Figueira da Foz, distinguida pela superioridade do seu ensino e pelo impacto transformador na trajetória de seus alunos. Com o compromisso de expandir continuamente sua oferta educativa e refinar suas práticas pedagógicas, a InforFig se empenha em estreitar laços com entidades locais, fomentando um ecossistema de aprendizagem que ressoa com as necessidades contemporâneas do mercado laboral.</w:t>
      </w:r>
    </w:p>
    <w:p w14:paraId="6724B547" w14:textId="77777777" w:rsidR="00E77B54" w:rsidRDefault="00E77B54" w:rsidP="00E77B54">
      <w:pPr>
        <w:spacing w:before="240" w:after="120" w:line="240" w:lineRule="auto"/>
        <w:ind w:firstLine="426"/>
        <w:jc w:val="both"/>
        <w:rPr>
          <w:rFonts w:ascii="Arial" w:eastAsia="Arial" w:hAnsi="Arial" w:cs="Arial"/>
          <w:sz w:val="24"/>
          <w:szCs w:val="24"/>
        </w:rPr>
      </w:pPr>
      <w:r w:rsidRPr="00E77B54">
        <w:rPr>
          <w:rFonts w:ascii="Arial" w:eastAsia="Arial" w:hAnsi="Arial" w:cs="Arial"/>
          <w:b/>
          <w:bCs/>
          <w:sz w:val="24"/>
          <w:szCs w:val="24"/>
        </w:rPr>
        <w:t>Valores:</w:t>
      </w:r>
      <w:r w:rsidRPr="00E77B54">
        <w:rPr>
          <w:rFonts w:ascii="Arial" w:eastAsia="Arial" w:hAnsi="Arial" w:cs="Arial"/>
          <w:sz w:val="24"/>
          <w:szCs w:val="24"/>
        </w:rPr>
        <w:t xml:space="preserve"> A excelência é o alicerce das operações da InforFig, desde a seleção criteriosa de seu corpo docente até a entrega de cursos de alto padrão. A crença de que a educação deve ser um bem comum permeia a filosofia da instituição, que busca incessantemente superar obstáculos financeiros e logísticos para democratizar o acesso ao saber. A inovação é uma constante na InforFig, refletindo-se no uso perspicaz de tecnologias e métodos didáticos avançados para enriquecer a experiência educativa.</w:t>
      </w:r>
    </w:p>
    <w:p w14:paraId="7468ECAE" w14:textId="16E4EB54" w:rsidR="00EA5F41" w:rsidRDefault="00EA5F41" w:rsidP="00E77B54">
      <w:pPr>
        <w:spacing w:before="240" w:after="120" w:line="240" w:lineRule="auto"/>
        <w:ind w:firstLine="426"/>
        <w:jc w:val="both"/>
        <w:rPr>
          <w:rFonts w:ascii="Arial" w:hAnsi="Arial" w:cs="Arial"/>
          <w:sz w:val="24"/>
          <w:szCs w:val="24"/>
        </w:rPr>
      </w:pPr>
      <w:r w:rsidRPr="2046154D">
        <w:rPr>
          <w:rFonts w:ascii="Arial" w:hAnsi="Arial" w:cs="Arial"/>
          <w:sz w:val="24"/>
          <w:szCs w:val="24"/>
        </w:rPr>
        <w:br w:type="page"/>
      </w:r>
    </w:p>
    <w:p w14:paraId="35F50F10" w14:textId="1C21DCC0" w:rsidR="00EA5F41" w:rsidRPr="00615058" w:rsidRDefault="00EA5F41" w:rsidP="008F5FEB">
      <w:pPr>
        <w:pStyle w:val="Ttulo2"/>
        <w:rPr>
          <w:rFonts w:ascii="Arial" w:eastAsiaTheme="minorEastAsia" w:hAnsi="Arial" w:cs="Arial"/>
          <w:b/>
          <w:bCs/>
          <w:i/>
          <w:iCs/>
          <w:color w:val="B02A2A"/>
          <w:sz w:val="28"/>
          <w:szCs w:val="28"/>
        </w:rPr>
      </w:pPr>
      <w:bookmarkStart w:id="9" w:name="_Toc154785180"/>
      <w:r w:rsidRPr="00615058">
        <w:rPr>
          <w:rFonts w:ascii="Arial" w:eastAsiaTheme="minorEastAsia" w:hAnsi="Arial" w:cs="Arial"/>
          <w:b/>
          <w:bCs/>
          <w:i/>
          <w:iCs/>
          <w:color w:val="B02A2A"/>
          <w:sz w:val="28"/>
          <w:szCs w:val="28"/>
        </w:rPr>
        <w:t>2.</w:t>
      </w:r>
      <w:r w:rsidR="00C4246F" w:rsidRPr="00615058">
        <w:rPr>
          <w:rFonts w:ascii="Arial" w:eastAsiaTheme="minorEastAsia" w:hAnsi="Arial" w:cs="Arial"/>
          <w:b/>
          <w:bCs/>
          <w:i/>
          <w:iCs/>
          <w:color w:val="B02A2A"/>
          <w:sz w:val="28"/>
          <w:szCs w:val="28"/>
        </w:rPr>
        <w:tab/>
      </w:r>
      <w:r w:rsidR="00CB3905" w:rsidRPr="00615058">
        <w:rPr>
          <w:rFonts w:ascii="Arial" w:eastAsiaTheme="minorEastAsia" w:hAnsi="Arial" w:cs="Arial"/>
          <w:b/>
          <w:bCs/>
          <w:i/>
          <w:iCs/>
          <w:color w:val="B02A2A"/>
          <w:sz w:val="28"/>
          <w:szCs w:val="28"/>
        </w:rPr>
        <w:t>Análise da informação financeira da organização</w:t>
      </w:r>
      <w:bookmarkEnd w:id="9"/>
    </w:p>
    <w:p w14:paraId="2AE9E200" w14:textId="24E1ABE5" w:rsidR="00BA596A" w:rsidRPr="00BA596A" w:rsidRDefault="00BA596A" w:rsidP="00BA596A">
      <w:pPr>
        <w:pStyle w:val="NormalWeb"/>
        <w:spacing w:before="240" w:after="120"/>
        <w:ind w:firstLine="426"/>
        <w:jc w:val="both"/>
        <w:rPr>
          <w:rFonts w:ascii="Arial" w:hAnsi="Arial" w:cs="Arial"/>
        </w:rPr>
      </w:pPr>
      <w:r w:rsidRPr="00BA596A">
        <w:rPr>
          <w:rFonts w:ascii="Arial" w:hAnsi="Arial" w:cs="Arial"/>
        </w:rPr>
        <w:t>A análise financeira da InforFig reflete uma administração fiscal prudente e uma estratégia financeira robusta, que juntas sustentam a solidez e o crescimento contínuo da organização. A congruência entre receitas e despesas, evidenciada nos relatórios financeiros, aponta para uma estabilidade econômica que a InforFig tem mantido e cultivado com sucesso ao longo dos anos.</w:t>
      </w:r>
    </w:p>
    <w:p w14:paraId="51BE39F5" w14:textId="1BDC61D0" w:rsidR="00BA596A" w:rsidRPr="00BA596A" w:rsidRDefault="00BA596A" w:rsidP="00BA596A">
      <w:pPr>
        <w:pStyle w:val="NormalWeb"/>
        <w:spacing w:before="240" w:after="120"/>
        <w:ind w:firstLine="426"/>
        <w:jc w:val="both"/>
        <w:rPr>
          <w:rFonts w:ascii="Arial" w:hAnsi="Arial" w:cs="Arial"/>
        </w:rPr>
      </w:pPr>
      <w:r w:rsidRPr="00BA596A">
        <w:rPr>
          <w:rFonts w:ascii="Arial" w:hAnsi="Arial" w:cs="Arial"/>
        </w:rPr>
        <w:t xml:space="preserve">Os </w:t>
      </w:r>
      <w:r w:rsidRPr="00BA596A">
        <w:rPr>
          <w:rFonts w:ascii="Arial" w:hAnsi="Arial" w:cs="Arial"/>
        </w:rPr>
        <w:t>registos</w:t>
      </w:r>
      <w:r w:rsidRPr="00BA596A">
        <w:rPr>
          <w:rFonts w:ascii="Arial" w:hAnsi="Arial" w:cs="Arial"/>
        </w:rPr>
        <w:t xml:space="preserve"> financeiros da InforFig mostram uma trajetória de lucratividade constante, um testemunho da competência da organização em não apenas capturar, mas também maximizar as oportunidades de receita. Tal lucratividade é uma clara manifestação da eficácia operacional da InforFig, destacando sua capacidade de oferecer cursos que estão em alta demanda e são pertinentes às exigências profissionais atuais dos seus alunos.</w:t>
      </w:r>
    </w:p>
    <w:p w14:paraId="0087B868" w14:textId="6CC51602" w:rsidR="00BA596A" w:rsidRPr="00BA596A" w:rsidRDefault="00BA596A" w:rsidP="00BA596A">
      <w:pPr>
        <w:pStyle w:val="NormalWeb"/>
        <w:spacing w:before="240" w:after="120"/>
        <w:ind w:firstLine="426"/>
        <w:jc w:val="both"/>
        <w:rPr>
          <w:rFonts w:ascii="Arial" w:hAnsi="Arial" w:cs="Arial"/>
        </w:rPr>
      </w:pPr>
      <w:r w:rsidRPr="00BA596A">
        <w:rPr>
          <w:rFonts w:ascii="Arial" w:hAnsi="Arial" w:cs="Arial"/>
        </w:rPr>
        <w:t>O gerenciamento das despesas é executado com um rigor exemplar, refletindo a prática da InforFig de buscar a eficiência e a otimização de recursos em todas as suas atividades. Esse controle meticuloso é um pilar que permite à InforFig preservar uma margem de lucro robusta e reinvestir em sua missão e visão.</w:t>
      </w:r>
    </w:p>
    <w:p w14:paraId="0D7808B2" w14:textId="70D17C63" w:rsidR="00BA596A" w:rsidRPr="00BA596A" w:rsidRDefault="00BA596A" w:rsidP="00BA596A">
      <w:pPr>
        <w:pStyle w:val="NormalWeb"/>
        <w:spacing w:before="240" w:after="120"/>
        <w:ind w:firstLine="426"/>
        <w:jc w:val="both"/>
        <w:rPr>
          <w:rFonts w:ascii="Arial" w:hAnsi="Arial" w:cs="Arial"/>
        </w:rPr>
      </w:pPr>
      <w:r w:rsidRPr="00BA596A">
        <w:rPr>
          <w:rFonts w:ascii="Arial" w:hAnsi="Arial" w:cs="Arial"/>
        </w:rPr>
        <w:t xml:space="preserve">Os investimentos da InforFig são meticulosamente planejados e estrategicamente implementados, com um enfoque especial no aperfeiçoamento de seus programas educativos e na incorporação de tecnologias avançadas e sistemas de informação. Tal comprometimento com a renovação e inovação tecnológica sublinha o desejo da organização de permanecer na vanguarda da educação profissional, adaptando-se </w:t>
      </w:r>
      <w:r w:rsidRPr="00BA596A">
        <w:rPr>
          <w:rFonts w:ascii="Arial" w:hAnsi="Arial" w:cs="Arial"/>
        </w:rPr>
        <w:t>agilmente</w:t>
      </w:r>
      <w:r w:rsidRPr="00BA596A">
        <w:rPr>
          <w:rFonts w:ascii="Arial" w:hAnsi="Arial" w:cs="Arial"/>
        </w:rPr>
        <w:t xml:space="preserve"> às novas tendências do mercado.</w:t>
      </w:r>
    </w:p>
    <w:p w14:paraId="154FB6ED" w14:textId="50F248E3" w:rsidR="00EA5F41" w:rsidRDefault="00BA596A" w:rsidP="00BA596A">
      <w:pPr>
        <w:pStyle w:val="NormalWeb"/>
        <w:spacing w:before="240" w:beforeAutospacing="0" w:after="120" w:afterAutospacing="0"/>
        <w:ind w:firstLine="426"/>
        <w:jc w:val="both"/>
      </w:pPr>
      <w:r w:rsidRPr="00BA596A">
        <w:rPr>
          <w:rFonts w:ascii="Arial" w:hAnsi="Arial" w:cs="Arial"/>
        </w:rPr>
        <w:t>A expansão e diversificação da oferta de cursos ao longo dos anos demonstram a adaptabilidade e proatividade da InforFig diante das mudanças dinâmicas nas necessidades de seus alunos e nas condições do mercado. Esta abordagem estratégica assegura não só o crescimento da base de clientes da InforFig, mas também a sua posição de destaque e competitividade no setor educacional.</w:t>
      </w:r>
    </w:p>
    <w:p w14:paraId="216BA080" w14:textId="0FEDB0CC" w:rsidR="0059715B" w:rsidRPr="005747BF" w:rsidRDefault="000F53A9" w:rsidP="00EA5F41">
      <w:pPr>
        <w:rPr>
          <w:rFonts w:ascii="Arial" w:hAnsi="Arial" w:cs="Arial"/>
          <w:sz w:val="24"/>
          <w:szCs w:val="24"/>
        </w:rPr>
      </w:pPr>
      <w:r>
        <w:rPr>
          <w:rFonts w:ascii="Arial" w:hAnsi="Arial" w:cs="Arial"/>
          <w:sz w:val="24"/>
          <w:szCs w:val="24"/>
        </w:rPr>
        <w:br w:type="page"/>
      </w:r>
    </w:p>
    <w:p w14:paraId="3C096559" w14:textId="5CFB5E46" w:rsidR="007F56D0" w:rsidRPr="00615058" w:rsidRDefault="00EA5F41" w:rsidP="008F5FEB">
      <w:pPr>
        <w:pStyle w:val="Ttulo2"/>
        <w:rPr>
          <w:rFonts w:ascii="Arial" w:hAnsi="Arial" w:cs="Arial"/>
          <w:b/>
          <w:bCs/>
          <w:i/>
          <w:iCs/>
          <w:color w:val="B02A2A"/>
          <w:sz w:val="28"/>
          <w:szCs w:val="28"/>
        </w:rPr>
      </w:pPr>
      <w:bookmarkStart w:id="10" w:name="_Toc154785181"/>
      <w:r w:rsidRPr="00615058">
        <w:rPr>
          <w:rFonts w:ascii="Arial" w:hAnsi="Arial" w:cs="Arial"/>
          <w:b/>
          <w:bCs/>
          <w:i/>
          <w:iCs/>
          <w:color w:val="B02A2A"/>
          <w:sz w:val="28"/>
          <w:szCs w:val="28"/>
        </w:rPr>
        <w:t>3.</w:t>
      </w:r>
      <w:r w:rsidR="00C4246F" w:rsidRPr="00615058">
        <w:rPr>
          <w:rFonts w:ascii="Arial" w:hAnsi="Arial" w:cs="Arial"/>
          <w:b/>
          <w:bCs/>
          <w:i/>
          <w:iCs/>
          <w:color w:val="B02A2A"/>
          <w:sz w:val="28"/>
          <w:szCs w:val="28"/>
        </w:rPr>
        <w:tab/>
      </w:r>
      <w:r w:rsidR="009F1E13" w:rsidRPr="00615058">
        <w:rPr>
          <w:rFonts w:ascii="Arial" w:hAnsi="Arial" w:cs="Arial"/>
          <w:b/>
          <w:bCs/>
          <w:i/>
          <w:iCs/>
          <w:color w:val="B02A2A"/>
          <w:sz w:val="28"/>
          <w:szCs w:val="28"/>
        </w:rPr>
        <w:t>Suporte informático utilizado</w:t>
      </w:r>
      <w:bookmarkEnd w:id="10"/>
    </w:p>
    <w:p w14:paraId="2380CB23" w14:textId="404BF9F2" w:rsidR="000F53A9" w:rsidRPr="000F53A9" w:rsidRDefault="00E0192B" w:rsidP="000F53A9">
      <w:pPr>
        <w:spacing w:before="240" w:after="120" w:line="240" w:lineRule="auto"/>
        <w:ind w:firstLine="425"/>
        <w:jc w:val="both"/>
        <w:rPr>
          <w:rFonts w:ascii="Arial" w:hAnsi="Arial" w:cs="Arial"/>
          <w:sz w:val="24"/>
          <w:szCs w:val="24"/>
        </w:rPr>
      </w:pPr>
      <w:r w:rsidRPr="00E0192B">
        <w:rPr>
          <w:rFonts w:ascii="Arial" w:hAnsi="Arial" w:cs="Arial"/>
          <w:sz w:val="24"/>
          <w:szCs w:val="24"/>
        </w:rPr>
        <w:t xml:space="preserve">O </w:t>
      </w:r>
      <w:r w:rsidR="000F53A9" w:rsidRPr="000F53A9">
        <w:rPr>
          <w:rFonts w:ascii="Arial" w:hAnsi="Arial" w:cs="Arial"/>
          <w:sz w:val="24"/>
          <w:szCs w:val="24"/>
        </w:rPr>
        <w:t>Na InforFig, o suporte informático desempenha um papel crucial na realização dos objetivos estratégicos da empresa e é gerido diretamente pela Direção Geral. Este grupo, composto por engenheiros altamente qualificados, não só lidera a empresa na direção certa, mas também assume a responsabilidade adicional de atuar como consultores especializados e integradores de sistemas.</w:t>
      </w:r>
    </w:p>
    <w:p w14:paraId="05D9B299" w14:textId="477292F7" w:rsidR="000F53A9" w:rsidRPr="000F53A9" w:rsidRDefault="000F53A9" w:rsidP="000F53A9">
      <w:pPr>
        <w:spacing w:before="240" w:after="120" w:line="240" w:lineRule="auto"/>
        <w:ind w:firstLine="425"/>
        <w:jc w:val="both"/>
        <w:rPr>
          <w:rFonts w:ascii="Arial" w:hAnsi="Arial" w:cs="Arial"/>
          <w:sz w:val="24"/>
          <w:szCs w:val="24"/>
        </w:rPr>
      </w:pPr>
      <w:r w:rsidRPr="000F53A9">
        <w:rPr>
          <w:rFonts w:ascii="Arial" w:hAnsi="Arial" w:cs="Arial"/>
          <w:sz w:val="24"/>
          <w:szCs w:val="24"/>
        </w:rPr>
        <w:t>A expertise técnica da equipe é fundamental para garantir que todos os sistemas de informação se alinhem e avancem em concordância com os planos estratégicos da InforFig. Além de sua função consultiva, eles são essenciais na manutenção e integração eficiente dos sistemas, assegurando que operem de maneira otimizada e sem falhas.</w:t>
      </w:r>
    </w:p>
    <w:p w14:paraId="6892DF00" w14:textId="2CA42A92" w:rsidR="00402DDE" w:rsidRDefault="000F53A9" w:rsidP="000F53A9">
      <w:pPr>
        <w:spacing w:before="240" w:after="120" w:line="240" w:lineRule="auto"/>
        <w:ind w:firstLine="425"/>
        <w:jc w:val="both"/>
        <w:rPr>
          <w:rFonts w:ascii="Arial" w:hAnsi="Arial" w:cs="Arial"/>
          <w:sz w:val="24"/>
          <w:szCs w:val="24"/>
        </w:rPr>
      </w:pPr>
      <w:r w:rsidRPr="000F53A9">
        <w:rPr>
          <w:rFonts w:ascii="Arial" w:hAnsi="Arial" w:cs="Arial"/>
          <w:sz w:val="24"/>
          <w:szCs w:val="24"/>
        </w:rPr>
        <w:t xml:space="preserve">Esta estratégia de gestão integrada e proativa do suporte informático assegura que a InforFig não apenas mantenha sua eficiência operacional, mas também seja capaz de se adaptar rapidamente às inovações tecnológicas e às mudanças do mercado. O envolvimento direto da liderança superior neste </w:t>
      </w:r>
      <w:proofErr w:type="spellStart"/>
      <w:r w:rsidRPr="000F53A9">
        <w:rPr>
          <w:rFonts w:ascii="Arial" w:hAnsi="Arial" w:cs="Arial"/>
          <w:sz w:val="24"/>
          <w:szCs w:val="24"/>
        </w:rPr>
        <w:t>aspecto</w:t>
      </w:r>
      <w:proofErr w:type="spellEnd"/>
      <w:r w:rsidRPr="000F53A9">
        <w:rPr>
          <w:rFonts w:ascii="Arial" w:hAnsi="Arial" w:cs="Arial"/>
          <w:sz w:val="24"/>
          <w:szCs w:val="24"/>
        </w:rPr>
        <w:t xml:space="preserve"> sublinha a importância que a InforFig atribui à tecnologia como um facilitador essencial para o crescimento e sucesso contínuos.</w:t>
      </w:r>
    </w:p>
    <w:p w14:paraId="34CD8FB9" w14:textId="77777777" w:rsidR="000F53A9" w:rsidRPr="00E0192B" w:rsidRDefault="000F53A9" w:rsidP="000F53A9">
      <w:pPr>
        <w:spacing w:before="240" w:after="120" w:line="240" w:lineRule="auto"/>
        <w:jc w:val="both"/>
        <w:rPr>
          <w:rFonts w:ascii="Arial" w:hAnsi="Arial" w:cs="Arial"/>
          <w:sz w:val="24"/>
          <w:szCs w:val="24"/>
        </w:rPr>
      </w:pPr>
    </w:p>
    <w:p w14:paraId="4D4DF81B" w14:textId="22248765" w:rsidR="00EA5F41" w:rsidRPr="00615058" w:rsidRDefault="00EA5F41" w:rsidP="008F5FEB">
      <w:pPr>
        <w:pStyle w:val="Ttulo2"/>
        <w:rPr>
          <w:rFonts w:ascii="Arial" w:hAnsi="Arial" w:cs="Arial"/>
          <w:b/>
          <w:bCs/>
          <w:i/>
          <w:iCs/>
          <w:color w:val="B02A2A"/>
          <w:sz w:val="28"/>
          <w:szCs w:val="28"/>
        </w:rPr>
      </w:pPr>
      <w:bookmarkStart w:id="11" w:name="_Toc154785182"/>
      <w:r w:rsidRPr="00615058">
        <w:rPr>
          <w:rFonts w:ascii="Arial" w:hAnsi="Arial" w:cs="Arial"/>
          <w:b/>
          <w:bCs/>
          <w:i/>
          <w:iCs/>
          <w:color w:val="B02A2A"/>
          <w:sz w:val="28"/>
          <w:szCs w:val="28"/>
        </w:rPr>
        <w:lastRenderedPageBreak/>
        <w:t>4.</w:t>
      </w:r>
      <w:r w:rsidR="00C4246F" w:rsidRPr="00615058">
        <w:rPr>
          <w:rFonts w:ascii="Arial" w:hAnsi="Arial" w:cs="Arial"/>
          <w:b/>
          <w:bCs/>
          <w:i/>
          <w:iCs/>
          <w:color w:val="B02A2A"/>
          <w:sz w:val="28"/>
          <w:szCs w:val="28"/>
        </w:rPr>
        <w:tab/>
      </w:r>
      <w:r w:rsidR="00F26C4D" w:rsidRPr="00615058">
        <w:rPr>
          <w:rFonts w:ascii="Arial" w:hAnsi="Arial" w:cs="Arial"/>
          <w:b/>
          <w:bCs/>
          <w:i/>
          <w:iCs/>
          <w:color w:val="B02A2A"/>
          <w:sz w:val="28"/>
          <w:szCs w:val="28"/>
        </w:rPr>
        <w:t>Aspetos/problemas a serem alvos de análise na empresa</w:t>
      </w:r>
      <w:bookmarkEnd w:id="11"/>
    </w:p>
    <w:p w14:paraId="470605F5" w14:textId="77777777" w:rsidR="00557783" w:rsidRPr="00557783" w:rsidRDefault="00557783" w:rsidP="009E7BFB">
      <w:pPr>
        <w:pStyle w:val="NormalWeb"/>
        <w:spacing w:before="240" w:beforeAutospacing="0" w:after="120" w:afterAutospacing="0"/>
        <w:ind w:firstLine="426"/>
        <w:jc w:val="both"/>
        <w:rPr>
          <w:rFonts w:ascii="Arial" w:hAnsi="Arial" w:cs="Arial"/>
        </w:rPr>
      </w:pPr>
      <w:r w:rsidRPr="00557783">
        <w:rPr>
          <w:rFonts w:ascii="Arial" w:hAnsi="Arial" w:cs="Arial"/>
        </w:rPr>
        <w:t>Ao avaliar a empresa, é possível concluir que existem vários aspetos que podem ser analisados:</w:t>
      </w:r>
    </w:p>
    <w:p w14:paraId="4D1F5BB3" w14:textId="77777777" w:rsidR="00557783" w:rsidRPr="00557783" w:rsidRDefault="00557783" w:rsidP="001940CF">
      <w:pPr>
        <w:pStyle w:val="NormalWeb"/>
        <w:numPr>
          <w:ilvl w:val="0"/>
          <w:numId w:val="5"/>
        </w:numPr>
        <w:spacing w:before="0" w:beforeAutospacing="0" w:after="120" w:afterAutospacing="0"/>
        <w:jc w:val="both"/>
        <w:rPr>
          <w:rFonts w:ascii="Arial" w:hAnsi="Arial" w:cs="Arial"/>
        </w:rPr>
      </w:pPr>
      <w:r w:rsidRPr="00557783">
        <w:rPr>
          <w:rStyle w:val="Forte"/>
          <w:rFonts w:ascii="Arial" w:hAnsi="Arial" w:cs="Arial"/>
        </w:rPr>
        <w:t>Atualização de Software</w:t>
      </w:r>
      <w:r w:rsidRPr="00557783">
        <w:rPr>
          <w:rFonts w:ascii="Arial" w:hAnsi="Arial" w:cs="Arial"/>
        </w:rPr>
        <w:t xml:space="preserve"> - Avaliar a regularidade das atualizações de software, especialmente para softwares críticos como o Windows e o Microsoft Office, para garantir que todos os recursos estejam disponíveis e que correções de segurança estejam sendo aplicadas.</w:t>
      </w:r>
    </w:p>
    <w:p w14:paraId="470DB7BF" w14:textId="77777777" w:rsidR="00557783" w:rsidRPr="00557783" w:rsidRDefault="00557783" w:rsidP="001940CF">
      <w:pPr>
        <w:pStyle w:val="NormalWeb"/>
        <w:numPr>
          <w:ilvl w:val="0"/>
          <w:numId w:val="5"/>
        </w:numPr>
        <w:spacing w:before="0" w:beforeAutospacing="0" w:after="120" w:afterAutospacing="0"/>
        <w:jc w:val="both"/>
        <w:rPr>
          <w:rFonts w:ascii="Arial" w:hAnsi="Arial" w:cs="Arial"/>
        </w:rPr>
      </w:pPr>
      <w:r w:rsidRPr="00557783">
        <w:rPr>
          <w:rStyle w:val="Forte"/>
          <w:rFonts w:ascii="Arial" w:hAnsi="Arial" w:cs="Arial"/>
        </w:rPr>
        <w:t>Digitalização dos Dossiês Técnico-Pedagógicos (DTP's)</w:t>
      </w:r>
      <w:r w:rsidRPr="00557783">
        <w:rPr>
          <w:rFonts w:ascii="Arial" w:hAnsi="Arial" w:cs="Arial"/>
        </w:rPr>
        <w:t xml:space="preserve"> - Analisar a viabilidade e benefícios da digitalização dos DTP's para facilitar o acesso rápido às informações, reduzindo a dependência de pesquisa manual e minimizando o risco de extravio de documentos físicos.</w:t>
      </w:r>
    </w:p>
    <w:p w14:paraId="744EEC6E" w14:textId="77777777" w:rsidR="00557783" w:rsidRPr="00557783" w:rsidRDefault="00557783" w:rsidP="001940CF">
      <w:pPr>
        <w:pStyle w:val="NormalWeb"/>
        <w:numPr>
          <w:ilvl w:val="0"/>
          <w:numId w:val="5"/>
        </w:numPr>
        <w:spacing w:before="0" w:beforeAutospacing="0" w:after="120" w:afterAutospacing="0"/>
        <w:jc w:val="both"/>
        <w:rPr>
          <w:rFonts w:ascii="Arial" w:hAnsi="Arial" w:cs="Arial"/>
        </w:rPr>
      </w:pPr>
      <w:r w:rsidRPr="00557783">
        <w:rPr>
          <w:rStyle w:val="Forte"/>
          <w:rFonts w:ascii="Arial" w:hAnsi="Arial" w:cs="Arial"/>
        </w:rPr>
        <w:t>Melhoria na Comunicação</w:t>
      </w:r>
      <w:r w:rsidRPr="00557783">
        <w:rPr>
          <w:rFonts w:ascii="Arial" w:hAnsi="Arial" w:cs="Arial"/>
        </w:rPr>
        <w:t xml:space="preserve"> - Avaliar a eficácia das plataformas de comunicação interna e externa, como o Microsoft Teams ou Slack, para melhorar a comunicação entre os funcionários e com os clientes.</w:t>
      </w:r>
    </w:p>
    <w:p w14:paraId="12D13432" w14:textId="77777777" w:rsidR="00557783" w:rsidRPr="00557783" w:rsidRDefault="00557783" w:rsidP="001940CF">
      <w:pPr>
        <w:pStyle w:val="NormalWeb"/>
        <w:numPr>
          <w:ilvl w:val="0"/>
          <w:numId w:val="5"/>
        </w:numPr>
        <w:spacing w:before="0" w:beforeAutospacing="0" w:after="120" w:afterAutospacing="0"/>
        <w:jc w:val="both"/>
        <w:rPr>
          <w:rFonts w:ascii="Arial" w:hAnsi="Arial" w:cs="Arial"/>
        </w:rPr>
      </w:pPr>
      <w:r w:rsidRPr="00557783">
        <w:rPr>
          <w:rStyle w:val="Forte"/>
          <w:rFonts w:ascii="Arial" w:hAnsi="Arial" w:cs="Arial"/>
        </w:rPr>
        <w:t>Automação de Processos</w:t>
      </w:r>
      <w:r w:rsidRPr="00557783">
        <w:rPr>
          <w:rFonts w:ascii="Arial" w:hAnsi="Arial" w:cs="Arial"/>
        </w:rPr>
        <w:t xml:space="preserve"> - Analisar a possibilidade e impacto da implementação de ferramentas de automação de processos para agilizar tarefas repetitivas, como a geração de relatórios e o gerenciamento de fluxos de trabalho.</w:t>
      </w:r>
    </w:p>
    <w:p w14:paraId="7ECC1BEE" w14:textId="77777777" w:rsidR="00557783" w:rsidRPr="00557783" w:rsidRDefault="00557783" w:rsidP="001940CF">
      <w:pPr>
        <w:pStyle w:val="NormalWeb"/>
        <w:numPr>
          <w:ilvl w:val="0"/>
          <w:numId w:val="5"/>
        </w:numPr>
        <w:spacing w:before="0" w:beforeAutospacing="0" w:after="120" w:afterAutospacing="0"/>
        <w:jc w:val="both"/>
        <w:rPr>
          <w:rFonts w:ascii="Arial" w:hAnsi="Arial" w:cs="Arial"/>
        </w:rPr>
      </w:pPr>
      <w:r w:rsidRPr="00557783">
        <w:rPr>
          <w:rStyle w:val="Forte"/>
          <w:rFonts w:ascii="Arial" w:hAnsi="Arial" w:cs="Arial"/>
        </w:rPr>
        <w:t>Desenvolvimento de uma Estratégia de Marketing Digital</w:t>
      </w:r>
      <w:r w:rsidRPr="00557783">
        <w:rPr>
          <w:rFonts w:ascii="Arial" w:hAnsi="Arial" w:cs="Arial"/>
        </w:rPr>
        <w:t xml:space="preserve"> - Considerar a criação de uma estratégia de marketing digital para ampliar a presença online da empresa, alcançando um público mais vasto e potencializando as oportunidades de negócio.</w:t>
      </w:r>
    </w:p>
    <w:p w14:paraId="4FC13B9E" w14:textId="51781F12" w:rsidR="0059715B" w:rsidRDefault="00364758">
      <w:pPr>
        <w:rPr>
          <w:rFonts w:ascii="Arial" w:hAnsi="Arial" w:cs="Arial"/>
          <w:sz w:val="24"/>
          <w:szCs w:val="24"/>
        </w:rPr>
      </w:pPr>
      <w:r>
        <w:rPr>
          <w:rFonts w:ascii="Arial" w:hAnsi="Arial" w:cs="Arial"/>
          <w:sz w:val="24"/>
          <w:szCs w:val="24"/>
        </w:rPr>
        <w:br w:type="page"/>
      </w:r>
    </w:p>
    <w:p w14:paraId="70279876" w14:textId="7741B1B6" w:rsidR="008B6F7F" w:rsidRPr="00615058" w:rsidRDefault="008B6F7F" w:rsidP="008B6F7F">
      <w:pPr>
        <w:pStyle w:val="Ttulo2"/>
        <w:numPr>
          <w:ilvl w:val="0"/>
          <w:numId w:val="8"/>
        </w:numPr>
        <w:spacing w:after="240"/>
        <w:jc w:val="both"/>
        <w:rPr>
          <w:rFonts w:ascii="Arial" w:hAnsi="Arial" w:cs="Arial"/>
          <w:b/>
          <w:bCs/>
          <w:i/>
          <w:iCs/>
          <w:color w:val="B02A2A"/>
          <w:sz w:val="28"/>
          <w:szCs w:val="28"/>
        </w:rPr>
      </w:pPr>
      <w:bookmarkStart w:id="12" w:name="_Toc148458859"/>
      <w:bookmarkStart w:id="13" w:name="_Toc148463392"/>
      <w:bookmarkStart w:id="14" w:name="_Toc154785183"/>
      <w:r w:rsidRPr="00615058">
        <w:rPr>
          <w:rFonts w:ascii="Arial" w:hAnsi="Arial" w:cs="Arial"/>
          <w:b/>
          <w:bCs/>
          <w:i/>
          <w:iCs/>
          <w:color w:val="B02A2A"/>
          <w:sz w:val="28"/>
          <w:szCs w:val="28"/>
        </w:rPr>
        <w:lastRenderedPageBreak/>
        <w:t>Análise PEST</w:t>
      </w:r>
      <w:bookmarkEnd w:id="12"/>
      <w:bookmarkEnd w:id="13"/>
      <w:bookmarkEnd w:id="14"/>
    </w:p>
    <w:p w14:paraId="6D2502B1" w14:textId="77777777" w:rsidR="00840ADA" w:rsidRPr="00840ADA" w:rsidRDefault="00840ADA" w:rsidP="00840ADA">
      <w:pPr>
        <w:spacing w:after="0"/>
      </w:pPr>
    </w:p>
    <w:tbl>
      <w:tblPr>
        <w:tblStyle w:val="TabeladeGrelha5Escura-Destaque2"/>
        <w:tblpPr w:leftFromText="141" w:rightFromText="141" w:vertAnchor="text" w:tblpXSpec="center" w:tblpY="1"/>
        <w:tblW w:w="0" w:type="auto"/>
        <w:tblLook w:val="04A0" w:firstRow="1" w:lastRow="0" w:firstColumn="1" w:lastColumn="0" w:noHBand="0" w:noVBand="1"/>
      </w:tblPr>
      <w:tblGrid>
        <w:gridCol w:w="1865"/>
        <w:gridCol w:w="1863"/>
        <w:gridCol w:w="2067"/>
        <w:gridCol w:w="2040"/>
        <w:gridCol w:w="1901"/>
      </w:tblGrid>
      <w:tr w:rsidR="00C474D1" w14:paraId="1DFC6E2F" w14:textId="77777777" w:rsidTr="00BC16A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A10CC05" w14:textId="4E4015E3" w:rsidR="008B6F7F" w:rsidRPr="00617622" w:rsidRDefault="008B6F7F" w:rsidP="007B77FF">
            <w:pPr>
              <w:spacing w:before="120" w:after="120"/>
              <w:jc w:val="center"/>
              <w:rPr>
                <w:rFonts w:ascii="Arial" w:eastAsia="Arial" w:hAnsi="Arial" w:cs="Arial"/>
                <w:b w:val="0"/>
                <w:bCs w:val="0"/>
                <w:sz w:val="28"/>
                <w:szCs w:val="28"/>
              </w:rPr>
            </w:pPr>
          </w:p>
        </w:tc>
        <w:tc>
          <w:tcPr>
            <w:tcW w:w="0" w:type="auto"/>
            <w:tcBorders>
              <w:right w:val="single" w:sz="4" w:space="0" w:color="FFFFFF" w:themeColor="background1"/>
            </w:tcBorders>
            <w:vAlign w:val="center"/>
          </w:tcPr>
          <w:p w14:paraId="316FBE0C" w14:textId="77777777" w:rsidR="008B6F7F" w:rsidRPr="00617622" w:rsidRDefault="008B6F7F" w:rsidP="007B77FF">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8"/>
                <w:szCs w:val="28"/>
              </w:rPr>
            </w:pPr>
            <w:r w:rsidRPr="00617622">
              <w:rPr>
                <w:rFonts w:ascii="Arial" w:eastAsia="Arial" w:hAnsi="Arial" w:cs="Arial"/>
                <w:b w:val="0"/>
                <w:bCs w:val="0"/>
                <w:sz w:val="28"/>
                <w:szCs w:val="28"/>
              </w:rPr>
              <w:t>Tendências e Fatores</w:t>
            </w:r>
          </w:p>
        </w:tc>
        <w:tc>
          <w:tcPr>
            <w:tcW w:w="0" w:type="auto"/>
            <w:tcBorders>
              <w:left w:val="single" w:sz="4" w:space="0" w:color="FFFFFF" w:themeColor="background1"/>
              <w:right w:val="single" w:sz="4" w:space="0" w:color="FFFFFF" w:themeColor="background1"/>
            </w:tcBorders>
            <w:vAlign w:val="center"/>
          </w:tcPr>
          <w:p w14:paraId="26DAB138" w14:textId="77777777" w:rsidR="008B6F7F" w:rsidRPr="00617622" w:rsidRDefault="008B6F7F" w:rsidP="007B77FF">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8"/>
                <w:szCs w:val="28"/>
              </w:rPr>
            </w:pPr>
            <w:r w:rsidRPr="00617622">
              <w:rPr>
                <w:rFonts w:ascii="Arial" w:eastAsia="Arial" w:hAnsi="Arial" w:cs="Arial"/>
                <w:b w:val="0"/>
                <w:bCs w:val="0"/>
                <w:sz w:val="28"/>
                <w:szCs w:val="28"/>
              </w:rPr>
              <w:t>Impacto Positivo</w:t>
            </w:r>
          </w:p>
        </w:tc>
        <w:tc>
          <w:tcPr>
            <w:tcW w:w="0" w:type="auto"/>
            <w:tcBorders>
              <w:left w:val="single" w:sz="4" w:space="0" w:color="FFFFFF" w:themeColor="background1"/>
              <w:right w:val="single" w:sz="4" w:space="0" w:color="FFFFFF" w:themeColor="background1"/>
            </w:tcBorders>
            <w:vAlign w:val="center"/>
          </w:tcPr>
          <w:p w14:paraId="2ECD8989" w14:textId="77777777" w:rsidR="008B6F7F" w:rsidRPr="00617622" w:rsidRDefault="008B6F7F" w:rsidP="007B77FF">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8"/>
                <w:szCs w:val="28"/>
              </w:rPr>
            </w:pPr>
            <w:r w:rsidRPr="00617622">
              <w:rPr>
                <w:rFonts w:ascii="Arial" w:eastAsia="Arial" w:hAnsi="Arial" w:cs="Arial"/>
                <w:b w:val="0"/>
                <w:bCs w:val="0"/>
                <w:sz w:val="28"/>
                <w:szCs w:val="28"/>
              </w:rPr>
              <w:t>Impacto Negativo</w:t>
            </w:r>
          </w:p>
        </w:tc>
        <w:tc>
          <w:tcPr>
            <w:tcW w:w="0" w:type="auto"/>
            <w:tcBorders>
              <w:left w:val="single" w:sz="4" w:space="0" w:color="FFFFFF" w:themeColor="background1"/>
            </w:tcBorders>
            <w:vAlign w:val="center"/>
          </w:tcPr>
          <w:p w14:paraId="1E221E98" w14:textId="77777777" w:rsidR="008B6F7F" w:rsidRPr="00617622" w:rsidRDefault="008B6F7F" w:rsidP="007B77FF">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8"/>
                <w:szCs w:val="28"/>
              </w:rPr>
            </w:pPr>
            <w:r w:rsidRPr="00617622">
              <w:rPr>
                <w:rFonts w:ascii="Arial" w:eastAsia="Arial" w:hAnsi="Arial" w:cs="Arial"/>
                <w:b w:val="0"/>
                <w:bCs w:val="0"/>
                <w:sz w:val="28"/>
                <w:szCs w:val="28"/>
              </w:rPr>
              <w:t>Quantificável</w:t>
            </w:r>
          </w:p>
        </w:tc>
      </w:tr>
      <w:tr w:rsidR="00C474D1" w14:paraId="4A6685B5" w14:textId="77777777" w:rsidTr="00BC16A2">
        <w:trPr>
          <w:cnfStyle w:val="000000100000" w:firstRow="0" w:lastRow="0" w:firstColumn="0" w:lastColumn="0" w:oddVBand="0" w:evenVBand="0" w:oddHBand="1" w:evenHBand="0" w:firstRowFirstColumn="0" w:firstRowLastColumn="0" w:lastRowFirstColumn="0" w:lastRowLastColumn="0"/>
          <w:trHeight w:val="208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1BC70E" w14:textId="77777777" w:rsidR="006109FA" w:rsidRPr="00617622" w:rsidRDefault="006109FA" w:rsidP="007B77FF">
            <w:pPr>
              <w:spacing w:before="120" w:after="120"/>
              <w:jc w:val="center"/>
              <w:rPr>
                <w:rFonts w:ascii="Arial" w:eastAsia="Arial" w:hAnsi="Arial" w:cs="Arial"/>
                <w:sz w:val="28"/>
                <w:szCs w:val="28"/>
              </w:rPr>
            </w:pPr>
            <w:r w:rsidRPr="00617622">
              <w:rPr>
                <w:rFonts w:ascii="Arial" w:eastAsia="Arial" w:hAnsi="Arial" w:cs="Arial"/>
                <w:sz w:val="28"/>
                <w:szCs w:val="28"/>
              </w:rPr>
              <w:t>Político</w:t>
            </w:r>
          </w:p>
        </w:tc>
        <w:tc>
          <w:tcPr>
            <w:tcW w:w="0" w:type="auto"/>
            <w:vAlign w:val="center"/>
          </w:tcPr>
          <w:p w14:paraId="2884B878" w14:textId="77777777"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Políticas de Educação</w:t>
            </w:r>
          </w:p>
          <w:p w14:paraId="06A5A1AC" w14:textId="77777777"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Políticas de Formação Profissional</w:t>
            </w:r>
          </w:p>
          <w:p w14:paraId="5CB056F3" w14:textId="1B38014E"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Regulação e Normas</w:t>
            </w:r>
          </w:p>
        </w:tc>
        <w:tc>
          <w:tcPr>
            <w:tcW w:w="0" w:type="auto"/>
            <w:vAlign w:val="center"/>
          </w:tcPr>
          <w:p w14:paraId="2ED1158C" w14:textId="5EB543AF"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Possibilidade de financiamento adicional</w:t>
            </w:r>
          </w:p>
          <w:p w14:paraId="2634746D" w14:textId="6AF26DA2"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Incentivos governamentais</w:t>
            </w:r>
          </w:p>
          <w:p w14:paraId="740493A6" w14:textId="7164D09E"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Garantia de qualidade e conformidade</w:t>
            </w:r>
          </w:p>
        </w:tc>
        <w:tc>
          <w:tcPr>
            <w:tcW w:w="0" w:type="auto"/>
            <w:vAlign w:val="center"/>
          </w:tcPr>
          <w:p w14:paraId="51A22B62" w14:textId="43A42579"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Mudanças desfavoráveis na regulamentação</w:t>
            </w:r>
          </w:p>
          <w:p w14:paraId="55672B5D" w14:textId="0B3E7857"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Redução de financiamento público</w:t>
            </w:r>
          </w:p>
          <w:p w14:paraId="6EA12C4E" w14:textId="769B4BDD"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Custo e complexidade regulatória</w:t>
            </w:r>
          </w:p>
        </w:tc>
        <w:tc>
          <w:tcPr>
            <w:tcW w:w="0" w:type="auto"/>
            <w:vAlign w:val="center"/>
          </w:tcPr>
          <w:p w14:paraId="6896B49D" w14:textId="77777777"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Número de bolsas de estudo fornecidas</w:t>
            </w:r>
          </w:p>
          <w:p w14:paraId="789BEB02" w14:textId="77777777"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Taxas de matrícula</w:t>
            </w:r>
          </w:p>
          <w:p w14:paraId="382DA6D8" w14:textId="1093B539" w:rsidR="006109FA" w:rsidRPr="004E0396" w:rsidRDefault="006109FA"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Taxas de conformidade</w:t>
            </w:r>
          </w:p>
        </w:tc>
      </w:tr>
      <w:tr w:rsidR="007B77FF" w14:paraId="3F2C23A5" w14:textId="77777777" w:rsidTr="00BC16A2">
        <w:trPr>
          <w:trHeight w:val="231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09F296" w14:textId="77777777" w:rsidR="007B77FF" w:rsidRPr="00617622" w:rsidRDefault="007B77FF" w:rsidP="007B77FF">
            <w:pPr>
              <w:spacing w:before="120" w:after="120"/>
              <w:jc w:val="center"/>
              <w:rPr>
                <w:rFonts w:ascii="Arial" w:eastAsia="Arial" w:hAnsi="Arial" w:cs="Arial"/>
                <w:sz w:val="28"/>
                <w:szCs w:val="28"/>
              </w:rPr>
            </w:pPr>
            <w:r w:rsidRPr="00617622">
              <w:rPr>
                <w:rFonts w:ascii="Arial" w:eastAsia="Arial" w:hAnsi="Arial" w:cs="Arial"/>
                <w:sz w:val="28"/>
                <w:szCs w:val="28"/>
              </w:rPr>
              <w:t>Econômico</w:t>
            </w:r>
          </w:p>
        </w:tc>
        <w:tc>
          <w:tcPr>
            <w:tcW w:w="0" w:type="auto"/>
            <w:vAlign w:val="center"/>
          </w:tcPr>
          <w:p w14:paraId="30F11A8E" w14:textId="77777777"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Clima Econômico</w:t>
            </w:r>
          </w:p>
          <w:p w14:paraId="2C9486D7" w14:textId="77777777"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Financiamento Público</w:t>
            </w:r>
          </w:p>
          <w:p w14:paraId="12AC2D67" w14:textId="5905A3FF"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Custos Operacionais</w:t>
            </w:r>
          </w:p>
        </w:tc>
        <w:tc>
          <w:tcPr>
            <w:tcW w:w="0" w:type="auto"/>
            <w:vAlign w:val="center"/>
          </w:tcPr>
          <w:p w14:paraId="729D8CE6" w14:textId="3EBA4835"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Aumento da demanda por formação profissional em tempos de desemprego</w:t>
            </w:r>
          </w:p>
          <w:p w14:paraId="213335A3" w14:textId="0B70FAE4"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Maior receita de financiamento</w:t>
            </w:r>
          </w:p>
          <w:p w14:paraId="725671C7" w14:textId="449D7F36"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Contenção de custos operacionais</w:t>
            </w:r>
          </w:p>
        </w:tc>
        <w:tc>
          <w:tcPr>
            <w:tcW w:w="0" w:type="auto"/>
            <w:vAlign w:val="center"/>
          </w:tcPr>
          <w:p w14:paraId="6F40C7C4" w14:textId="0855A3F2"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Redução da procura em tempos de estabilidade econômica</w:t>
            </w:r>
          </w:p>
          <w:p w14:paraId="233CAD1B" w14:textId="587F2758"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Dependência de subsídios governamentais</w:t>
            </w:r>
          </w:p>
          <w:p w14:paraId="7957C352" w14:textId="21155029"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Pressão sobre as margens de lucro</w:t>
            </w:r>
          </w:p>
        </w:tc>
        <w:tc>
          <w:tcPr>
            <w:tcW w:w="0" w:type="auto"/>
            <w:vAlign w:val="center"/>
          </w:tcPr>
          <w:p w14:paraId="6A3FF38D" w14:textId="77777777"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Taxas de matrícula</w:t>
            </w:r>
          </w:p>
          <w:p w14:paraId="326F65BB" w14:textId="77777777"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Receita gerada por fontes públicas</w:t>
            </w:r>
          </w:p>
          <w:p w14:paraId="36ED0D83" w14:textId="769E73EC"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Margem de lucro</w:t>
            </w:r>
          </w:p>
        </w:tc>
      </w:tr>
      <w:tr w:rsidR="00C474D1" w14:paraId="22DF49F1" w14:textId="77777777" w:rsidTr="00BC16A2">
        <w:trPr>
          <w:cnfStyle w:val="000000100000" w:firstRow="0" w:lastRow="0" w:firstColumn="0" w:lastColumn="0" w:oddVBand="0" w:evenVBand="0" w:oddHBand="1" w:evenHBand="0" w:firstRowFirstColumn="0" w:firstRowLastColumn="0" w:lastRowFirstColumn="0" w:lastRowLastColumn="0"/>
          <w:trHeight w:val="25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DD268C" w14:textId="77777777" w:rsidR="007B77FF" w:rsidRPr="00617622" w:rsidRDefault="007B77FF" w:rsidP="007B77FF">
            <w:pPr>
              <w:spacing w:before="120" w:after="120"/>
              <w:jc w:val="center"/>
              <w:rPr>
                <w:rFonts w:ascii="Arial" w:eastAsia="Arial" w:hAnsi="Arial" w:cs="Arial"/>
                <w:sz w:val="28"/>
                <w:szCs w:val="28"/>
              </w:rPr>
            </w:pPr>
            <w:r w:rsidRPr="00617622">
              <w:rPr>
                <w:rFonts w:ascii="Arial" w:eastAsia="Arial" w:hAnsi="Arial" w:cs="Arial"/>
                <w:sz w:val="28"/>
                <w:szCs w:val="28"/>
              </w:rPr>
              <w:t>Social</w:t>
            </w:r>
          </w:p>
        </w:tc>
        <w:tc>
          <w:tcPr>
            <w:tcW w:w="0" w:type="auto"/>
            <w:vAlign w:val="center"/>
          </w:tcPr>
          <w:p w14:paraId="7264FC3A" w14:textId="77777777"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Demografia</w:t>
            </w:r>
          </w:p>
          <w:p w14:paraId="272D29DE" w14:textId="77777777"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Tendências de Emprego</w:t>
            </w:r>
          </w:p>
          <w:p w14:paraId="791C69F9" w14:textId="0AABF99A"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Expectativas dos Alunos</w:t>
            </w:r>
          </w:p>
        </w:tc>
        <w:tc>
          <w:tcPr>
            <w:tcW w:w="0" w:type="auto"/>
            <w:vAlign w:val="center"/>
          </w:tcPr>
          <w:p w14:paraId="4ADB23B9" w14:textId="77777777"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Ajuste dos cursos às necessidades demográficas</w:t>
            </w:r>
          </w:p>
          <w:p w14:paraId="53F63EBB" w14:textId="77777777"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Maior demanda por cursos relevantes para empregos em crescimento</w:t>
            </w:r>
          </w:p>
          <w:p w14:paraId="521A809A" w14:textId="49B0EBAB"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Satisfação dos alunos com cursos flexíveis e online</w:t>
            </w:r>
          </w:p>
        </w:tc>
        <w:tc>
          <w:tcPr>
            <w:tcW w:w="0" w:type="auto"/>
            <w:vAlign w:val="center"/>
          </w:tcPr>
          <w:p w14:paraId="61C57C45" w14:textId="234DD07F"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Dificuldades na adaptação a mudanças demográficas</w:t>
            </w:r>
          </w:p>
          <w:p w14:paraId="703D5076" w14:textId="7B4455A6"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Obsolescência de cursos não mais relevantes</w:t>
            </w:r>
          </w:p>
          <w:p w14:paraId="5DC46A30" w14:textId="0796C662"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Insatisfação de alunos com falta de flexibilidade</w:t>
            </w:r>
          </w:p>
        </w:tc>
        <w:tc>
          <w:tcPr>
            <w:tcW w:w="0" w:type="auto"/>
            <w:vAlign w:val="center"/>
          </w:tcPr>
          <w:p w14:paraId="0E30AF07" w14:textId="77777777"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Número de alunos matriculados</w:t>
            </w:r>
          </w:p>
          <w:p w14:paraId="7CB76287" w14:textId="77777777"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Taxas de colocação profissional</w:t>
            </w:r>
          </w:p>
          <w:p w14:paraId="532A8FE6" w14:textId="224BBDB8" w:rsidR="007B77FF" w:rsidRPr="004E0396" w:rsidRDefault="007B77FF" w:rsidP="00C77FB1">
            <w:pPr>
              <w:pStyle w:val="PargrafodaLista"/>
              <w:numPr>
                <w:ilvl w:val="0"/>
                <w:numId w:val="14"/>
              </w:numPr>
              <w:spacing w:before="120" w:after="120"/>
              <w:ind w:left="290" w:hanging="285"/>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Índices de satisfação do aluno</w:t>
            </w:r>
          </w:p>
        </w:tc>
      </w:tr>
      <w:tr w:rsidR="007B77FF" w14:paraId="3ADB0135" w14:textId="77777777" w:rsidTr="00BC16A2">
        <w:trPr>
          <w:trHeight w:val="208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F73D3D" w14:textId="77777777" w:rsidR="007B77FF" w:rsidRPr="00617622" w:rsidRDefault="007B77FF" w:rsidP="007B77FF">
            <w:pPr>
              <w:spacing w:before="120" w:after="120"/>
              <w:jc w:val="center"/>
              <w:rPr>
                <w:rFonts w:ascii="Arial" w:eastAsia="Arial" w:hAnsi="Arial" w:cs="Arial"/>
                <w:sz w:val="28"/>
                <w:szCs w:val="28"/>
              </w:rPr>
            </w:pPr>
            <w:r w:rsidRPr="00617622">
              <w:rPr>
                <w:rFonts w:ascii="Arial" w:eastAsia="Arial" w:hAnsi="Arial" w:cs="Arial"/>
                <w:sz w:val="28"/>
                <w:szCs w:val="28"/>
              </w:rPr>
              <w:t>Tecnológico</w:t>
            </w:r>
          </w:p>
        </w:tc>
        <w:tc>
          <w:tcPr>
            <w:tcW w:w="0" w:type="auto"/>
            <w:vAlign w:val="center"/>
          </w:tcPr>
          <w:p w14:paraId="503B5B8A" w14:textId="77777777"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Avanços em E-learning</w:t>
            </w:r>
          </w:p>
          <w:p w14:paraId="1033A6C9" w14:textId="77777777"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E0396">
              <w:rPr>
                <w:rFonts w:ascii="Arial" w:hAnsi="Arial" w:cs="Arial"/>
                <w:sz w:val="20"/>
                <w:szCs w:val="20"/>
              </w:rPr>
              <w:t>Sistemas de Gestão Educacional</w:t>
            </w:r>
          </w:p>
          <w:p w14:paraId="17F525A7" w14:textId="289224D8"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hAnsi="Arial" w:cs="Arial"/>
                <w:sz w:val="20"/>
                <w:szCs w:val="20"/>
              </w:rPr>
              <w:t>Segurança de Dados</w:t>
            </w:r>
          </w:p>
        </w:tc>
        <w:tc>
          <w:tcPr>
            <w:tcW w:w="0" w:type="auto"/>
            <w:vAlign w:val="center"/>
          </w:tcPr>
          <w:p w14:paraId="425CE471" w14:textId="77777777"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Expansão de cursos online</w:t>
            </w:r>
          </w:p>
          <w:p w14:paraId="00B4AB0E" w14:textId="3E45417E"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E0396">
              <w:rPr>
                <w:rFonts w:ascii="Arial" w:hAnsi="Arial" w:cs="Arial"/>
                <w:sz w:val="20"/>
                <w:szCs w:val="20"/>
              </w:rPr>
              <w:t>Maior eficiência na administração de cursos</w:t>
            </w:r>
          </w:p>
          <w:p w14:paraId="32B23F00" w14:textId="01EE58D7"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hAnsi="Arial" w:cs="Arial"/>
                <w:sz w:val="20"/>
                <w:szCs w:val="20"/>
              </w:rPr>
              <w:t>Proteção de informações dos alunos</w:t>
            </w:r>
          </w:p>
        </w:tc>
        <w:tc>
          <w:tcPr>
            <w:tcW w:w="0" w:type="auto"/>
            <w:vAlign w:val="center"/>
          </w:tcPr>
          <w:p w14:paraId="7BC39C0D" w14:textId="2FD2F052"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Necessidade de investimento em tecnologia</w:t>
            </w:r>
          </w:p>
          <w:p w14:paraId="1A46A90B" w14:textId="4A5A46D1"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E0396">
              <w:rPr>
                <w:rFonts w:ascii="Arial" w:hAnsi="Arial" w:cs="Arial"/>
                <w:sz w:val="20"/>
                <w:szCs w:val="20"/>
              </w:rPr>
              <w:t>Custos de implementação e manutenção</w:t>
            </w:r>
          </w:p>
          <w:p w14:paraId="7B27B9D7" w14:textId="045BA648"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hAnsi="Arial" w:cs="Arial"/>
                <w:sz w:val="20"/>
                <w:szCs w:val="20"/>
              </w:rPr>
              <w:t>Risco de violações de segurança</w:t>
            </w:r>
          </w:p>
        </w:tc>
        <w:tc>
          <w:tcPr>
            <w:tcW w:w="0" w:type="auto"/>
            <w:vAlign w:val="center"/>
          </w:tcPr>
          <w:p w14:paraId="781D37B7" w14:textId="77777777"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eastAsia="Arial" w:hAnsi="Arial" w:cs="Arial"/>
                <w:sz w:val="20"/>
                <w:szCs w:val="20"/>
              </w:rPr>
              <w:t>Taxas de inscrição em cursos online</w:t>
            </w:r>
          </w:p>
          <w:p w14:paraId="13EF6716" w14:textId="77777777"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E0396">
              <w:rPr>
                <w:rFonts w:ascii="Arial" w:hAnsi="Arial" w:cs="Arial"/>
                <w:sz w:val="20"/>
                <w:szCs w:val="20"/>
              </w:rPr>
              <w:t>Taxas de eficiência operacional</w:t>
            </w:r>
          </w:p>
          <w:p w14:paraId="3E115AF3" w14:textId="6252775B" w:rsidR="007B77FF" w:rsidRPr="004E0396" w:rsidRDefault="007B77FF" w:rsidP="00C77FB1">
            <w:pPr>
              <w:pStyle w:val="PargrafodaLista"/>
              <w:numPr>
                <w:ilvl w:val="0"/>
                <w:numId w:val="14"/>
              </w:numPr>
              <w:spacing w:before="120" w:after="120"/>
              <w:ind w:left="290" w:hanging="285"/>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E0396">
              <w:rPr>
                <w:rFonts w:ascii="Arial" w:hAnsi="Arial" w:cs="Arial"/>
                <w:sz w:val="20"/>
                <w:szCs w:val="20"/>
              </w:rPr>
              <w:t>Nível de segurança de dados implementado</w:t>
            </w:r>
          </w:p>
        </w:tc>
      </w:tr>
    </w:tbl>
    <w:p w14:paraId="3F1FD583" w14:textId="77777777" w:rsidR="008B6F7F" w:rsidRDefault="008B6F7F" w:rsidP="008B6F7F">
      <w:r>
        <w:br w:type="page"/>
      </w:r>
    </w:p>
    <w:p w14:paraId="6D4CB772" w14:textId="1E71BEF4" w:rsidR="009F703E" w:rsidRPr="00615058" w:rsidRDefault="008B6F7F" w:rsidP="00AB475C">
      <w:pPr>
        <w:pStyle w:val="Ttulo2"/>
        <w:numPr>
          <w:ilvl w:val="0"/>
          <w:numId w:val="8"/>
        </w:numPr>
        <w:rPr>
          <w:rFonts w:ascii="Arial" w:eastAsiaTheme="minorEastAsia" w:hAnsi="Arial" w:cs="Arial"/>
          <w:b/>
          <w:i/>
          <w:iCs/>
          <w:color w:val="B02A2A"/>
          <w:sz w:val="28"/>
          <w:szCs w:val="28"/>
        </w:rPr>
      </w:pPr>
      <w:bookmarkStart w:id="15" w:name="_Toc148458860"/>
      <w:bookmarkStart w:id="16" w:name="_Toc148463393"/>
      <w:bookmarkStart w:id="17" w:name="_Toc154785184"/>
      <w:r w:rsidRPr="00615058">
        <w:rPr>
          <w:rFonts w:ascii="Arial" w:eastAsiaTheme="minorEastAsia" w:hAnsi="Arial" w:cs="Arial"/>
          <w:b/>
          <w:bCs/>
          <w:i/>
          <w:iCs/>
          <w:color w:val="B02A2A"/>
          <w:sz w:val="28"/>
          <w:szCs w:val="28"/>
        </w:rPr>
        <w:lastRenderedPageBreak/>
        <w:t>Modelo d</w:t>
      </w:r>
      <w:r w:rsidR="00E8181A">
        <w:rPr>
          <w:rFonts w:ascii="Arial" w:eastAsiaTheme="minorEastAsia" w:hAnsi="Arial" w:cs="Arial"/>
          <w:b/>
          <w:bCs/>
          <w:i/>
          <w:iCs/>
          <w:color w:val="B02A2A"/>
          <w:sz w:val="28"/>
          <w:szCs w:val="28"/>
        </w:rPr>
        <w:t>e</w:t>
      </w:r>
      <w:r w:rsidRPr="00615058">
        <w:rPr>
          <w:rFonts w:ascii="Arial" w:eastAsiaTheme="minorEastAsia" w:hAnsi="Arial" w:cs="Arial"/>
          <w:b/>
          <w:bCs/>
          <w:i/>
          <w:iCs/>
          <w:color w:val="B02A2A"/>
          <w:sz w:val="28"/>
          <w:szCs w:val="28"/>
        </w:rPr>
        <w:t xml:space="preserve"> 5 Forças de Porter</w:t>
      </w:r>
      <w:bookmarkEnd w:id="15"/>
      <w:bookmarkEnd w:id="16"/>
      <w:bookmarkEnd w:id="17"/>
    </w:p>
    <w:p w14:paraId="3DF2D8CA" w14:textId="77777777" w:rsidR="00AB475C" w:rsidRPr="00AB475C" w:rsidRDefault="00AB475C" w:rsidP="00840ADA">
      <w:pPr>
        <w:spacing w:before="240" w:after="0"/>
      </w:pPr>
    </w:p>
    <w:tbl>
      <w:tblPr>
        <w:tblStyle w:val="TabeladeGrelha5Escura-Destaque2"/>
        <w:tblpPr w:leftFromText="141" w:rightFromText="141" w:vertAnchor="text" w:tblpXSpec="center" w:tblpY="1"/>
        <w:tblW w:w="0" w:type="auto"/>
        <w:tblLook w:val="04A0" w:firstRow="1" w:lastRow="0" w:firstColumn="1" w:lastColumn="0" w:noHBand="0" w:noVBand="1"/>
      </w:tblPr>
      <w:tblGrid>
        <w:gridCol w:w="2222"/>
        <w:gridCol w:w="4051"/>
        <w:gridCol w:w="3463"/>
      </w:tblGrid>
      <w:tr w:rsidR="00467E28" w14:paraId="5A20C3F8" w14:textId="77777777" w:rsidTr="00C47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73CEBB66" w14:textId="77777777" w:rsidR="009C716C" w:rsidRDefault="009C716C" w:rsidP="005C4D49">
            <w:pPr>
              <w:spacing w:before="120" w:after="120"/>
              <w:jc w:val="center"/>
              <w:rPr>
                <w:rFonts w:ascii="Arial" w:hAnsi="Arial" w:cs="Arial"/>
                <w:sz w:val="20"/>
                <w:szCs w:val="20"/>
              </w:rPr>
            </w:pPr>
          </w:p>
        </w:tc>
        <w:tc>
          <w:tcPr>
            <w:tcW w:w="0" w:type="auto"/>
            <w:tcBorders>
              <w:right w:val="single" w:sz="4" w:space="0" w:color="FFFFFF" w:themeColor="background1"/>
            </w:tcBorders>
            <w:vAlign w:val="center"/>
          </w:tcPr>
          <w:p w14:paraId="5CF81FE7" w14:textId="4F244BB9" w:rsidR="009C716C" w:rsidRPr="005670B8" w:rsidRDefault="009C716C" w:rsidP="005C4D49">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5670B8">
              <w:rPr>
                <w:rFonts w:ascii="Arial" w:hAnsi="Arial" w:cs="Arial"/>
                <w:b w:val="0"/>
                <w:bCs w:val="0"/>
                <w:sz w:val="24"/>
                <w:szCs w:val="24"/>
              </w:rPr>
              <w:t>Pontos Fortes</w:t>
            </w:r>
          </w:p>
        </w:tc>
        <w:tc>
          <w:tcPr>
            <w:tcW w:w="0" w:type="auto"/>
            <w:tcBorders>
              <w:left w:val="single" w:sz="4" w:space="0" w:color="FFFFFF" w:themeColor="background1"/>
            </w:tcBorders>
            <w:vAlign w:val="center"/>
          </w:tcPr>
          <w:p w14:paraId="35ECD7D5" w14:textId="78144188" w:rsidR="009C716C" w:rsidRPr="005670B8" w:rsidRDefault="009C716C" w:rsidP="005C4D49">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5670B8">
              <w:rPr>
                <w:rFonts w:ascii="Arial" w:hAnsi="Arial" w:cs="Arial"/>
                <w:b w:val="0"/>
                <w:bCs w:val="0"/>
                <w:sz w:val="24"/>
                <w:szCs w:val="24"/>
              </w:rPr>
              <w:t>Pontos Fracos</w:t>
            </w:r>
          </w:p>
        </w:tc>
      </w:tr>
      <w:tr w:rsidR="00467E28" w14:paraId="0F84BA4F" w14:textId="77777777" w:rsidTr="0061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0AE6C6" w14:textId="093DA9BA" w:rsidR="009C716C" w:rsidRPr="005670B8" w:rsidRDefault="009C716C" w:rsidP="005C4D49">
            <w:pPr>
              <w:spacing w:before="120" w:after="120"/>
              <w:jc w:val="center"/>
              <w:rPr>
                <w:rFonts w:ascii="Arial" w:hAnsi="Arial" w:cs="Arial"/>
                <w:b w:val="0"/>
                <w:bCs w:val="0"/>
                <w:sz w:val="24"/>
                <w:szCs w:val="24"/>
              </w:rPr>
            </w:pPr>
            <w:r w:rsidRPr="005670B8">
              <w:rPr>
                <w:rFonts w:ascii="Arial" w:hAnsi="Arial" w:cs="Arial"/>
                <w:b w:val="0"/>
                <w:bCs w:val="0"/>
                <w:sz w:val="24"/>
                <w:szCs w:val="24"/>
              </w:rPr>
              <w:t>Ameaça à entrada de novos concorrentes</w:t>
            </w:r>
          </w:p>
        </w:tc>
        <w:tc>
          <w:tcPr>
            <w:tcW w:w="0" w:type="auto"/>
            <w:vAlign w:val="center"/>
          </w:tcPr>
          <w:p w14:paraId="41029CCD" w14:textId="2D284168" w:rsidR="00F52188" w:rsidRPr="00BC16A2" w:rsidRDefault="00F52188" w:rsidP="00C77FB1">
            <w:pPr>
              <w:pStyle w:val="PargrafodaLista"/>
              <w:numPr>
                <w:ilvl w:val="0"/>
                <w:numId w:val="15"/>
              </w:numPr>
              <w:spacing w:before="120" w:after="120"/>
              <w:ind w:left="329" w:hanging="241"/>
              <w:contextualSpacing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6A2">
              <w:rPr>
                <w:rFonts w:ascii="Arial" w:hAnsi="Arial" w:cs="Arial"/>
                <w:sz w:val="20"/>
                <w:szCs w:val="20"/>
              </w:rPr>
              <w:t>Rede de contatos e parcerias estratégicas oferecem acesso a recursos, conhecimentos e colaborações valiosas.</w:t>
            </w:r>
          </w:p>
          <w:p w14:paraId="1C46400A" w14:textId="1C488A1E" w:rsidR="00F52188" w:rsidRPr="00BC16A2" w:rsidRDefault="00F52188" w:rsidP="00C77FB1">
            <w:pPr>
              <w:pStyle w:val="PargrafodaLista"/>
              <w:numPr>
                <w:ilvl w:val="0"/>
                <w:numId w:val="15"/>
              </w:numPr>
              <w:spacing w:before="120" w:after="120"/>
              <w:ind w:left="329" w:hanging="241"/>
              <w:contextualSpacing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6A2">
              <w:rPr>
                <w:rFonts w:ascii="Arial" w:hAnsi="Arial" w:cs="Arial"/>
                <w:sz w:val="20"/>
                <w:szCs w:val="20"/>
              </w:rPr>
              <w:t>Apoio do estado português proporciona respaldo institucional, incluindo recursos financeiros, acesso a programas de incentivo e regulamentações favoráveis.</w:t>
            </w:r>
          </w:p>
          <w:p w14:paraId="5B440010" w14:textId="1E7474FB" w:rsidR="009C716C" w:rsidRPr="00BC16A2" w:rsidRDefault="00F52188" w:rsidP="00C77FB1">
            <w:pPr>
              <w:pStyle w:val="PargrafodaLista"/>
              <w:numPr>
                <w:ilvl w:val="0"/>
                <w:numId w:val="15"/>
              </w:numPr>
              <w:spacing w:before="120" w:after="120"/>
              <w:ind w:left="329" w:hanging="241"/>
              <w:contextualSpacing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6A2">
              <w:rPr>
                <w:rFonts w:ascii="Arial" w:hAnsi="Arial" w:cs="Arial"/>
                <w:sz w:val="20"/>
                <w:szCs w:val="20"/>
              </w:rPr>
              <w:t>Oferta diversificada de formações representa um acervo de conhecimento e expertise acumulados.</w:t>
            </w:r>
          </w:p>
        </w:tc>
        <w:tc>
          <w:tcPr>
            <w:tcW w:w="0" w:type="auto"/>
            <w:vAlign w:val="center"/>
          </w:tcPr>
          <w:p w14:paraId="5AC34040" w14:textId="156DA5D7" w:rsidR="009C716C" w:rsidRPr="00BC16A2" w:rsidRDefault="00467E28" w:rsidP="00C77FB1">
            <w:pPr>
              <w:pStyle w:val="PargrafodaLista"/>
              <w:numPr>
                <w:ilvl w:val="0"/>
                <w:numId w:val="15"/>
              </w:numPr>
              <w:spacing w:before="120" w:after="120"/>
              <w:ind w:left="329" w:hanging="241"/>
              <w:contextualSpacing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6A2">
              <w:rPr>
                <w:rFonts w:ascii="Arial" w:hAnsi="Arial" w:cs="Arial"/>
                <w:sz w:val="20"/>
                <w:szCs w:val="20"/>
              </w:rPr>
              <w:t xml:space="preserve">Necessidade de aprimoramento na presença online para manter a competitividade no cenário digital atual. </w:t>
            </w:r>
          </w:p>
        </w:tc>
      </w:tr>
      <w:tr w:rsidR="00467E28" w14:paraId="34909DDD" w14:textId="77777777" w:rsidTr="006109FA">
        <w:tc>
          <w:tcPr>
            <w:cnfStyle w:val="001000000000" w:firstRow="0" w:lastRow="0" w:firstColumn="1" w:lastColumn="0" w:oddVBand="0" w:evenVBand="0" w:oddHBand="0" w:evenHBand="0" w:firstRowFirstColumn="0" w:firstRowLastColumn="0" w:lastRowFirstColumn="0" w:lastRowLastColumn="0"/>
            <w:tcW w:w="0" w:type="auto"/>
            <w:vAlign w:val="center"/>
          </w:tcPr>
          <w:p w14:paraId="71EC211E" w14:textId="280956D2" w:rsidR="009C716C" w:rsidRPr="005670B8" w:rsidRDefault="009C716C" w:rsidP="005C4D49">
            <w:pPr>
              <w:spacing w:before="120" w:after="120"/>
              <w:jc w:val="center"/>
              <w:rPr>
                <w:rFonts w:ascii="Arial" w:hAnsi="Arial" w:cs="Arial"/>
                <w:b w:val="0"/>
                <w:bCs w:val="0"/>
                <w:sz w:val="24"/>
                <w:szCs w:val="24"/>
              </w:rPr>
            </w:pPr>
            <w:r w:rsidRPr="005670B8">
              <w:rPr>
                <w:rFonts w:ascii="Arial" w:hAnsi="Arial" w:cs="Arial"/>
                <w:b w:val="0"/>
                <w:bCs w:val="0"/>
                <w:sz w:val="24"/>
                <w:szCs w:val="24"/>
              </w:rPr>
              <w:t>Poder Negocial dos</w:t>
            </w:r>
            <w:r w:rsidR="00250BBF">
              <w:rPr>
                <w:rFonts w:ascii="Arial" w:hAnsi="Arial" w:cs="Arial"/>
                <w:b w:val="0"/>
                <w:bCs w:val="0"/>
                <w:sz w:val="24"/>
                <w:szCs w:val="24"/>
              </w:rPr>
              <w:t xml:space="preserve"> </w:t>
            </w:r>
            <w:r w:rsidRPr="005670B8">
              <w:rPr>
                <w:rFonts w:ascii="Arial" w:hAnsi="Arial" w:cs="Arial"/>
                <w:b w:val="0"/>
                <w:bCs w:val="0"/>
                <w:sz w:val="24"/>
                <w:szCs w:val="24"/>
              </w:rPr>
              <w:t>Fornecedores</w:t>
            </w:r>
          </w:p>
        </w:tc>
        <w:tc>
          <w:tcPr>
            <w:tcW w:w="0" w:type="auto"/>
            <w:vAlign w:val="center"/>
          </w:tcPr>
          <w:p w14:paraId="0ABF737D" w14:textId="28316C33" w:rsidR="00DE43E8" w:rsidRPr="00BC16A2" w:rsidRDefault="008C1C5E" w:rsidP="00C77FB1">
            <w:pPr>
              <w:pStyle w:val="PargrafodaLista"/>
              <w:numPr>
                <w:ilvl w:val="0"/>
                <w:numId w:val="15"/>
              </w:numPr>
              <w:spacing w:before="120" w:after="120"/>
              <w:ind w:left="329" w:hanging="241"/>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6A2">
              <w:rPr>
                <w:rFonts w:ascii="Arial" w:hAnsi="Arial" w:cs="Arial"/>
                <w:sz w:val="20"/>
                <w:szCs w:val="20"/>
              </w:rPr>
              <w:t>Relacionamentos de confiança e longo prazo com os formadores equilibram as negociações, reforçando a posição da empresa.</w:t>
            </w:r>
          </w:p>
        </w:tc>
        <w:tc>
          <w:tcPr>
            <w:tcW w:w="0" w:type="auto"/>
            <w:vAlign w:val="center"/>
          </w:tcPr>
          <w:p w14:paraId="267062B9" w14:textId="59D76FDB" w:rsidR="00241BCF" w:rsidRPr="00BC16A2" w:rsidRDefault="00241BCF" w:rsidP="00C77FB1">
            <w:pPr>
              <w:pStyle w:val="PargrafodaLista"/>
              <w:numPr>
                <w:ilvl w:val="0"/>
                <w:numId w:val="15"/>
              </w:numPr>
              <w:spacing w:before="120" w:after="120"/>
              <w:ind w:left="329" w:hanging="241"/>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6A2">
              <w:rPr>
                <w:rFonts w:ascii="Arial" w:hAnsi="Arial" w:cs="Arial"/>
                <w:sz w:val="20"/>
                <w:szCs w:val="20"/>
              </w:rPr>
              <w:t>A disponibilidade e qualificação dos formadores podem ter grande influência, especialmente em caso de escassez na região.</w:t>
            </w:r>
          </w:p>
          <w:p w14:paraId="6DBE31FD" w14:textId="38EB11E1" w:rsidR="00EC5070" w:rsidRPr="00BC16A2" w:rsidRDefault="00241BCF" w:rsidP="00C77FB1">
            <w:pPr>
              <w:pStyle w:val="PargrafodaLista"/>
              <w:numPr>
                <w:ilvl w:val="0"/>
                <w:numId w:val="15"/>
              </w:numPr>
              <w:spacing w:before="120" w:after="120"/>
              <w:ind w:left="329" w:hanging="241"/>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6A2">
              <w:rPr>
                <w:rFonts w:ascii="Arial" w:hAnsi="Arial" w:cs="Arial"/>
                <w:sz w:val="20"/>
                <w:szCs w:val="20"/>
              </w:rPr>
              <w:t>Oportunidades alternativas de emprego podem fortalecer o poder negocial dos formadores.</w:t>
            </w:r>
          </w:p>
        </w:tc>
      </w:tr>
      <w:tr w:rsidR="00467E28" w14:paraId="3B239581" w14:textId="77777777" w:rsidTr="0061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04F0F1" w14:textId="4A1BCD1E" w:rsidR="009C716C" w:rsidRPr="005670B8" w:rsidRDefault="00F10ACA" w:rsidP="005C4D49">
            <w:pPr>
              <w:spacing w:before="120" w:after="120"/>
              <w:jc w:val="center"/>
              <w:rPr>
                <w:rFonts w:ascii="Arial" w:hAnsi="Arial" w:cs="Arial"/>
                <w:b w:val="0"/>
                <w:bCs w:val="0"/>
                <w:sz w:val="24"/>
                <w:szCs w:val="24"/>
              </w:rPr>
            </w:pPr>
            <w:r w:rsidRPr="005670B8">
              <w:rPr>
                <w:rFonts w:ascii="Arial" w:hAnsi="Arial" w:cs="Arial"/>
                <w:b w:val="0"/>
                <w:bCs w:val="0"/>
                <w:sz w:val="24"/>
                <w:szCs w:val="24"/>
              </w:rPr>
              <w:t>Poder Negocial dos Clientes</w:t>
            </w:r>
          </w:p>
        </w:tc>
        <w:tc>
          <w:tcPr>
            <w:tcW w:w="0" w:type="auto"/>
            <w:vAlign w:val="center"/>
          </w:tcPr>
          <w:p w14:paraId="78F44CAA" w14:textId="1B10EF07" w:rsidR="00465E35" w:rsidRPr="00BC16A2" w:rsidRDefault="00465E35" w:rsidP="00C77FB1">
            <w:pPr>
              <w:pStyle w:val="PargrafodaLista"/>
              <w:numPr>
                <w:ilvl w:val="0"/>
                <w:numId w:val="15"/>
              </w:numPr>
              <w:spacing w:before="120" w:after="120"/>
              <w:ind w:left="329" w:hanging="241"/>
              <w:contextualSpacing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6A2">
              <w:rPr>
                <w:rFonts w:ascii="Arial" w:hAnsi="Arial" w:cs="Arial"/>
                <w:sz w:val="20"/>
                <w:szCs w:val="20"/>
              </w:rPr>
              <w:t xml:space="preserve">Boa reputação e alta qualidade dos cursos reduzem o poder </w:t>
            </w:r>
            <w:r w:rsidR="00432DAA">
              <w:rPr>
                <w:rFonts w:ascii="Arial" w:hAnsi="Arial" w:cs="Arial"/>
                <w:sz w:val="20"/>
                <w:szCs w:val="20"/>
              </w:rPr>
              <w:t xml:space="preserve">negocial </w:t>
            </w:r>
            <w:r w:rsidRPr="00BC16A2">
              <w:rPr>
                <w:rFonts w:ascii="Arial" w:hAnsi="Arial" w:cs="Arial"/>
                <w:sz w:val="20"/>
                <w:szCs w:val="20"/>
              </w:rPr>
              <w:t>dos clientes.</w:t>
            </w:r>
          </w:p>
          <w:p w14:paraId="779C163A" w14:textId="22A3A655" w:rsidR="009C716C" w:rsidRPr="00BC16A2" w:rsidRDefault="00465E35" w:rsidP="00C77FB1">
            <w:pPr>
              <w:pStyle w:val="PargrafodaLista"/>
              <w:numPr>
                <w:ilvl w:val="0"/>
                <w:numId w:val="15"/>
              </w:numPr>
              <w:spacing w:before="120" w:after="120"/>
              <w:ind w:left="329" w:hanging="241"/>
              <w:contextualSpacing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6A2">
              <w:rPr>
                <w:rFonts w:ascii="Arial" w:hAnsi="Arial" w:cs="Arial"/>
                <w:sz w:val="20"/>
                <w:szCs w:val="20"/>
              </w:rPr>
              <w:t>Alta demanda em relação à capacidade de oferta diminui o poder dos clientes.</w:t>
            </w:r>
          </w:p>
        </w:tc>
        <w:tc>
          <w:tcPr>
            <w:tcW w:w="0" w:type="auto"/>
            <w:vAlign w:val="center"/>
          </w:tcPr>
          <w:p w14:paraId="3A0DB69E" w14:textId="49EC879E" w:rsidR="009C716C" w:rsidRPr="00474932" w:rsidRDefault="00BA30C8" w:rsidP="00474932">
            <w:pPr>
              <w:pStyle w:val="PargrafodaLista"/>
              <w:numPr>
                <w:ilvl w:val="0"/>
                <w:numId w:val="15"/>
              </w:numPr>
              <w:spacing w:before="120" w:after="120"/>
              <w:ind w:left="329" w:hanging="241"/>
              <w:contextualSpacing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6A2">
              <w:rPr>
                <w:rFonts w:ascii="Arial" w:hAnsi="Arial" w:cs="Arial"/>
                <w:sz w:val="20"/>
                <w:szCs w:val="20"/>
              </w:rPr>
              <w:t>Disponibilidade de alternativas no mercado aumenta o poder de escolha dos clientes.</w:t>
            </w:r>
          </w:p>
        </w:tc>
      </w:tr>
      <w:tr w:rsidR="00467E28" w14:paraId="4E191502" w14:textId="77777777" w:rsidTr="006109FA">
        <w:tc>
          <w:tcPr>
            <w:cnfStyle w:val="001000000000" w:firstRow="0" w:lastRow="0" w:firstColumn="1" w:lastColumn="0" w:oddVBand="0" w:evenVBand="0" w:oddHBand="0" w:evenHBand="0" w:firstRowFirstColumn="0" w:firstRowLastColumn="0" w:lastRowFirstColumn="0" w:lastRowLastColumn="0"/>
            <w:tcW w:w="0" w:type="auto"/>
            <w:vAlign w:val="center"/>
          </w:tcPr>
          <w:p w14:paraId="5F2B41FD" w14:textId="47768A44" w:rsidR="009C716C" w:rsidRPr="005670B8" w:rsidRDefault="00F10ACA" w:rsidP="005C4D49">
            <w:pPr>
              <w:spacing w:before="120" w:after="120"/>
              <w:jc w:val="center"/>
              <w:rPr>
                <w:rFonts w:ascii="Arial" w:hAnsi="Arial" w:cs="Arial"/>
                <w:b w:val="0"/>
                <w:bCs w:val="0"/>
                <w:sz w:val="24"/>
                <w:szCs w:val="24"/>
              </w:rPr>
            </w:pPr>
            <w:r w:rsidRPr="005670B8">
              <w:rPr>
                <w:rFonts w:ascii="Arial" w:hAnsi="Arial" w:cs="Arial"/>
                <w:b w:val="0"/>
                <w:bCs w:val="0"/>
                <w:sz w:val="24"/>
                <w:szCs w:val="24"/>
              </w:rPr>
              <w:t>Ameaça de Produtos ou Serviços Substitutos</w:t>
            </w:r>
          </w:p>
        </w:tc>
        <w:tc>
          <w:tcPr>
            <w:tcW w:w="0" w:type="auto"/>
            <w:vAlign w:val="center"/>
          </w:tcPr>
          <w:p w14:paraId="198F75BB" w14:textId="0831E3DD" w:rsidR="009C716C" w:rsidRPr="00BC16A2" w:rsidRDefault="009A3521" w:rsidP="00C77FB1">
            <w:pPr>
              <w:pStyle w:val="PargrafodaLista"/>
              <w:numPr>
                <w:ilvl w:val="0"/>
                <w:numId w:val="15"/>
              </w:numPr>
              <w:spacing w:before="120" w:after="120"/>
              <w:ind w:left="329" w:hanging="241"/>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6A2">
              <w:rPr>
                <w:rFonts w:ascii="Arial" w:hAnsi="Arial" w:cs="Arial"/>
                <w:sz w:val="20"/>
                <w:szCs w:val="20"/>
              </w:rPr>
              <w:t>Especialização prática da formação cria barreiras para substitutos.</w:t>
            </w:r>
          </w:p>
        </w:tc>
        <w:tc>
          <w:tcPr>
            <w:tcW w:w="0" w:type="auto"/>
            <w:vAlign w:val="center"/>
          </w:tcPr>
          <w:p w14:paraId="2FA45336" w14:textId="624A9387" w:rsidR="009C716C" w:rsidRPr="00BC16A2" w:rsidRDefault="00300F86" w:rsidP="00C77FB1">
            <w:pPr>
              <w:pStyle w:val="PargrafodaLista"/>
              <w:numPr>
                <w:ilvl w:val="0"/>
                <w:numId w:val="15"/>
              </w:numPr>
              <w:spacing w:before="120" w:after="120"/>
              <w:ind w:left="329" w:hanging="241"/>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6A2">
              <w:rPr>
                <w:rFonts w:ascii="Arial" w:hAnsi="Arial" w:cs="Arial"/>
                <w:sz w:val="20"/>
                <w:szCs w:val="20"/>
              </w:rPr>
              <w:t>Evolução tecnológica e concorrência podem ameaçar a vantagem competitiva.</w:t>
            </w:r>
          </w:p>
        </w:tc>
      </w:tr>
      <w:tr w:rsidR="00467E28" w14:paraId="0BE1A63F" w14:textId="77777777" w:rsidTr="0061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47D820" w14:textId="64BCD7B9" w:rsidR="009C716C" w:rsidRPr="005670B8" w:rsidRDefault="00F10ACA" w:rsidP="005C4D49">
            <w:pPr>
              <w:spacing w:before="120" w:after="120"/>
              <w:jc w:val="center"/>
              <w:rPr>
                <w:rFonts w:ascii="Arial" w:hAnsi="Arial" w:cs="Arial"/>
                <w:b w:val="0"/>
                <w:bCs w:val="0"/>
                <w:sz w:val="24"/>
                <w:szCs w:val="24"/>
              </w:rPr>
            </w:pPr>
            <w:r w:rsidRPr="005670B8">
              <w:rPr>
                <w:rFonts w:ascii="Arial" w:hAnsi="Arial" w:cs="Arial"/>
                <w:b w:val="0"/>
                <w:bCs w:val="0"/>
                <w:sz w:val="24"/>
                <w:szCs w:val="24"/>
              </w:rPr>
              <w:t>Rivalidade na indústria</w:t>
            </w:r>
          </w:p>
        </w:tc>
        <w:tc>
          <w:tcPr>
            <w:tcW w:w="0" w:type="auto"/>
            <w:vAlign w:val="center"/>
          </w:tcPr>
          <w:p w14:paraId="663B1AC4" w14:textId="062D6BE9" w:rsidR="009C716C" w:rsidRPr="00BC16A2" w:rsidRDefault="000A0C07" w:rsidP="00C77FB1">
            <w:pPr>
              <w:pStyle w:val="PargrafodaLista"/>
              <w:numPr>
                <w:ilvl w:val="0"/>
                <w:numId w:val="15"/>
              </w:numPr>
              <w:spacing w:before="120" w:after="120"/>
              <w:ind w:left="329" w:hanging="241"/>
              <w:contextualSpacing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6A2">
              <w:rPr>
                <w:rFonts w:ascii="Arial" w:hAnsi="Arial" w:cs="Arial"/>
                <w:sz w:val="20"/>
                <w:szCs w:val="20"/>
              </w:rPr>
              <w:t>Especialização em áreas específicas contribui para competição moderada.</w:t>
            </w:r>
          </w:p>
        </w:tc>
        <w:tc>
          <w:tcPr>
            <w:tcW w:w="0" w:type="auto"/>
            <w:vAlign w:val="center"/>
          </w:tcPr>
          <w:p w14:paraId="0CDB3EBF" w14:textId="5524D0B6" w:rsidR="00250BBF" w:rsidRPr="00BC16A2" w:rsidRDefault="00250BBF" w:rsidP="00C77FB1">
            <w:pPr>
              <w:pStyle w:val="PargrafodaLista"/>
              <w:numPr>
                <w:ilvl w:val="0"/>
                <w:numId w:val="15"/>
              </w:numPr>
              <w:spacing w:before="120" w:after="120"/>
              <w:ind w:left="329" w:hanging="241"/>
              <w:contextualSpacing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6A2">
              <w:rPr>
                <w:rFonts w:ascii="Arial" w:hAnsi="Arial" w:cs="Arial"/>
                <w:sz w:val="20"/>
                <w:szCs w:val="20"/>
              </w:rPr>
              <w:t>Presença online e alcance de público influenciam a rivalidade.</w:t>
            </w:r>
          </w:p>
          <w:p w14:paraId="047EB490" w14:textId="2E999639" w:rsidR="009C716C" w:rsidRPr="00BC16A2" w:rsidRDefault="00250BBF" w:rsidP="00C77FB1">
            <w:pPr>
              <w:pStyle w:val="PargrafodaLista"/>
              <w:numPr>
                <w:ilvl w:val="0"/>
                <w:numId w:val="15"/>
              </w:numPr>
              <w:spacing w:before="120" w:after="120"/>
              <w:ind w:left="329" w:hanging="241"/>
              <w:contextualSpacing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6A2">
              <w:rPr>
                <w:rFonts w:ascii="Arial" w:hAnsi="Arial" w:cs="Arial"/>
                <w:sz w:val="20"/>
                <w:szCs w:val="20"/>
              </w:rPr>
              <w:t>Regulação governamental impacta a competição no setor.</w:t>
            </w:r>
          </w:p>
        </w:tc>
      </w:tr>
    </w:tbl>
    <w:p w14:paraId="1468F699" w14:textId="619ADA09" w:rsidR="008B6F7F" w:rsidRDefault="008B6F7F" w:rsidP="00936A36">
      <w:pPr>
        <w:spacing w:before="240" w:after="120" w:line="240" w:lineRule="auto"/>
        <w:rPr>
          <w:ins w:id="18" w:author="{88F799D9-3387-43C2-A44A-A76B5B599DB6}" w:date="2023-10-17T18:53:00Z"/>
        </w:rPr>
      </w:pPr>
      <w:r>
        <w:br w:type="page"/>
      </w:r>
      <w:bookmarkStart w:id="19" w:name="_Toc148458861"/>
    </w:p>
    <w:p w14:paraId="36322946" w14:textId="77777777" w:rsidR="00B03CFA" w:rsidRPr="00615058" w:rsidRDefault="008B6F7F" w:rsidP="00B03CFA">
      <w:pPr>
        <w:pStyle w:val="Ttulo2"/>
        <w:numPr>
          <w:ilvl w:val="0"/>
          <w:numId w:val="8"/>
        </w:numPr>
        <w:spacing w:after="240"/>
        <w:rPr>
          <w:rFonts w:ascii="Arial" w:hAnsi="Arial" w:cs="Arial"/>
          <w:b/>
          <w:bCs/>
          <w:i/>
          <w:iCs/>
          <w:color w:val="B02A2A"/>
          <w:sz w:val="28"/>
          <w:szCs w:val="28"/>
        </w:rPr>
      </w:pPr>
      <w:bookmarkStart w:id="20" w:name="_Toc148463399"/>
      <w:bookmarkStart w:id="21" w:name="_Toc154785185"/>
      <w:r w:rsidRPr="00615058">
        <w:rPr>
          <w:rFonts w:ascii="Arial" w:hAnsi="Arial" w:cs="Arial"/>
          <w:b/>
          <w:bCs/>
          <w:i/>
          <w:iCs/>
          <w:color w:val="B02A2A"/>
          <w:sz w:val="28"/>
          <w:szCs w:val="28"/>
        </w:rPr>
        <w:lastRenderedPageBreak/>
        <w:t>Matriz BCG</w:t>
      </w:r>
      <w:bookmarkStart w:id="22" w:name="_Toc148463400"/>
      <w:bookmarkEnd w:id="19"/>
      <w:bookmarkEnd w:id="20"/>
      <w:bookmarkEnd w:id="21"/>
    </w:p>
    <w:bookmarkEnd w:id="22"/>
    <w:p w14:paraId="29E1185F" w14:textId="3E6D9A48" w:rsidR="006C169A" w:rsidRPr="006C169A" w:rsidRDefault="006C169A" w:rsidP="002B49A1">
      <w:pPr>
        <w:spacing w:before="240" w:after="120" w:line="240" w:lineRule="auto"/>
        <w:ind w:firstLine="426"/>
        <w:rPr>
          <w:rFonts w:ascii="Arial" w:hAnsi="Arial" w:cs="Arial"/>
          <w:sz w:val="24"/>
          <w:szCs w:val="24"/>
        </w:rPr>
      </w:pPr>
      <w:r w:rsidRPr="006C169A">
        <w:rPr>
          <w:rFonts w:ascii="Arial" w:hAnsi="Arial" w:cs="Arial"/>
          <w:b/>
          <w:bCs/>
          <w:sz w:val="24"/>
          <w:szCs w:val="24"/>
        </w:rPr>
        <w:t>Estrelas:</w:t>
      </w:r>
      <w:r>
        <w:rPr>
          <w:rFonts w:ascii="Arial" w:hAnsi="Arial" w:cs="Arial"/>
          <w:b/>
          <w:bCs/>
          <w:sz w:val="24"/>
          <w:szCs w:val="24"/>
        </w:rPr>
        <w:t xml:space="preserve"> </w:t>
      </w:r>
      <w:r w:rsidRPr="006C169A">
        <w:rPr>
          <w:rFonts w:ascii="Arial" w:hAnsi="Arial" w:cs="Arial"/>
          <w:sz w:val="24"/>
          <w:szCs w:val="24"/>
        </w:rPr>
        <w:t xml:space="preserve">O curso de "Ciências Informáticas" destaca-se como uma estrela dentro da matriz, indicando não só uma alta taxa de crescimento de </w:t>
      </w:r>
      <w:proofErr w:type="gramStart"/>
      <w:r w:rsidRPr="006C169A">
        <w:rPr>
          <w:rFonts w:ascii="Arial" w:hAnsi="Arial" w:cs="Arial"/>
          <w:sz w:val="24"/>
          <w:szCs w:val="24"/>
        </w:rPr>
        <w:t>mercado</w:t>
      </w:r>
      <w:proofErr w:type="gramEnd"/>
      <w:r w:rsidRPr="006C169A">
        <w:rPr>
          <w:rFonts w:ascii="Arial" w:hAnsi="Arial" w:cs="Arial"/>
          <w:sz w:val="24"/>
          <w:szCs w:val="24"/>
        </w:rPr>
        <w:t xml:space="preserve"> mas também uma forte participação de mercado. Esta área continua a ser altamente procurada, o que justifica um investimento contínuo para assegurar a sua posição dominante e maximizar a rentabilidade futura.</w:t>
      </w:r>
    </w:p>
    <w:p w14:paraId="45E477E9" w14:textId="22595F2B" w:rsidR="006C169A" w:rsidRPr="002B49A1" w:rsidRDefault="006C169A" w:rsidP="002B49A1">
      <w:pPr>
        <w:spacing w:before="240" w:after="120" w:line="240" w:lineRule="auto"/>
        <w:ind w:firstLine="426"/>
        <w:rPr>
          <w:rFonts w:ascii="Arial" w:hAnsi="Arial" w:cs="Arial"/>
          <w:sz w:val="24"/>
          <w:szCs w:val="24"/>
        </w:rPr>
      </w:pPr>
      <w:r w:rsidRPr="006C169A">
        <w:rPr>
          <w:rFonts w:ascii="Arial" w:hAnsi="Arial" w:cs="Arial"/>
          <w:b/>
          <w:bCs/>
          <w:sz w:val="24"/>
          <w:szCs w:val="24"/>
        </w:rPr>
        <w:t>Vacas Leiteiras:</w:t>
      </w:r>
      <w:r>
        <w:rPr>
          <w:rFonts w:ascii="Arial" w:hAnsi="Arial" w:cs="Arial"/>
          <w:b/>
          <w:bCs/>
          <w:sz w:val="24"/>
          <w:szCs w:val="24"/>
        </w:rPr>
        <w:t xml:space="preserve"> </w:t>
      </w:r>
      <w:r w:rsidRPr="002B49A1">
        <w:rPr>
          <w:rFonts w:ascii="Arial" w:hAnsi="Arial" w:cs="Arial"/>
          <w:sz w:val="24"/>
          <w:szCs w:val="24"/>
        </w:rPr>
        <w:t>Cursos como "Apoio aos Idosos" são classificados como vacas leiteiras. Estes cursos têm uma participação de mercado consolidada num mercado de crescimento lento. Representam uma fonte estável de receita para a InforFig e devem ser geridos para garantir um fluxo de receita contínuo com investimento otimizado.</w:t>
      </w:r>
    </w:p>
    <w:p w14:paraId="75CD0BF4" w14:textId="3728D8CA" w:rsidR="006C169A" w:rsidRPr="002B49A1" w:rsidRDefault="006C169A" w:rsidP="002B49A1">
      <w:pPr>
        <w:spacing w:before="240" w:after="120" w:line="240" w:lineRule="auto"/>
        <w:ind w:firstLine="426"/>
        <w:rPr>
          <w:rFonts w:ascii="Arial" w:hAnsi="Arial" w:cs="Arial"/>
          <w:sz w:val="24"/>
          <w:szCs w:val="24"/>
        </w:rPr>
      </w:pPr>
      <w:r w:rsidRPr="006C169A">
        <w:rPr>
          <w:rFonts w:ascii="Arial" w:hAnsi="Arial" w:cs="Arial"/>
          <w:b/>
          <w:bCs/>
          <w:sz w:val="24"/>
          <w:szCs w:val="24"/>
        </w:rPr>
        <w:t>Pontos de Interrogação:</w:t>
      </w:r>
      <w:r w:rsidR="002B49A1">
        <w:rPr>
          <w:rFonts w:ascii="Arial" w:hAnsi="Arial" w:cs="Arial"/>
          <w:b/>
          <w:bCs/>
          <w:sz w:val="24"/>
          <w:szCs w:val="24"/>
        </w:rPr>
        <w:t xml:space="preserve"> </w:t>
      </w:r>
      <w:r w:rsidRPr="002B49A1">
        <w:rPr>
          <w:rFonts w:ascii="Arial" w:hAnsi="Arial" w:cs="Arial"/>
          <w:sz w:val="24"/>
          <w:szCs w:val="24"/>
        </w:rPr>
        <w:t>Cursos emergentes, como aqueles em "Trabalho Social e Orientação", são categorizados como pontos de interrogação. Estes cursos operam em mercados de rápido crescimento, mas atualmente possuem baixa participação de mercado. A InforFig está atenta a essas áreas, investindo e inovando de forma criteriosa para capturar o potencial de mercado.</w:t>
      </w:r>
    </w:p>
    <w:p w14:paraId="4AF932F1" w14:textId="4E34A4DC" w:rsidR="003831A0" w:rsidRPr="002B49A1" w:rsidRDefault="006C169A" w:rsidP="002B49A1">
      <w:pPr>
        <w:spacing w:before="240" w:after="240" w:line="240" w:lineRule="auto"/>
        <w:ind w:firstLine="426"/>
        <w:rPr>
          <w:rFonts w:ascii="Arial" w:hAnsi="Arial" w:cs="Arial"/>
          <w:sz w:val="24"/>
          <w:szCs w:val="24"/>
        </w:rPr>
      </w:pPr>
      <w:r w:rsidRPr="006C169A">
        <w:rPr>
          <w:rFonts w:ascii="Arial" w:hAnsi="Arial" w:cs="Arial"/>
          <w:b/>
          <w:bCs/>
          <w:sz w:val="24"/>
          <w:szCs w:val="24"/>
        </w:rPr>
        <w:t>Cães Rafeiros:</w:t>
      </w:r>
      <w:r w:rsidR="002B49A1">
        <w:rPr>
          <w:rFonts w:ascii="Arial" w:hAnsi="Arial" w:cs="Arial"/>
          <w:b/>
          <w:bCs/>
          <w:sz w:val="24"/>
          <w:szCs w:val="24"/>
        </w:rPr>
        <w:t xml:space="preserve"> </w:t>
      </w:r>
      <w:r w:rsidRPr="002B49A1">
        <w:rPr>
          <w:rFonts w:ascii="Arial" w:hAnsi="Arial" w:cs="Arial"/>
          <w:sz w:val="24"/>
          <w:szCs w:val="24"/>
        </w:rPr>
        <w:t>Cursos que apresentam baixo desempenho e baixa participação de mercado em setores de crescimento lento são identificados como cães. Estes cursos necessitam de uma análise crítica para determinar se devem ser revitalizados, reestruturados ou removidos do portfólio da InforFig, assegurando uma alocação de recursos mais eficiente.</w:t>
      </w:r>
    </w:p>
    <w:p w14:paraId="7EEB6054" w14:textId="759880E2" w:rsidR="003831A0" w:rsidRDefault="00936A36" w:rsidP="003831A0">
      <w:pPr>
        <w:jc w:val="center"/>
        <w:rPr>
          <w:rFonts w:ascii="Arial" w:hAnsi="Arial" w:cs="Arial"/>
          <w:sz w:val="20"/>
          <w:szCs w:val="20"/>
        </w:rPr>
      </w:pPr>
      <w:r w:rsidRPr="00936A36">
        <w:rPr>
          <w:rFonts w:ascii="Arial" w:hAnsi="Arial" w:cs="Arial"/>
          <w:noProof/>
          <w:sz w:val="20"/>
          <w:szCs w:val="20"/>
        </w:rPr>
        <w:drawing>
          <wp:inline distT="0" distB="0" distL="0" distR="0" wp14:anchorId="46B892BB" wp14:editId="72ACB1CD">
            <wp:extent cx="3447164" cy="2819699"/>
            <wp:effectExtent l="19050" t="19050" r="20320" b="19050"/>
            <wp:docPr id="1440326872" name="Imagem 1440326872"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26872" name="Imagem 1" descr="Uma imagem com texto, captura de ecrã, diagrama, Tipo de letra&#10;&#10;Descrição gerada automaticamente"/>
                    <pic:cNvPicPr/>
                  </pic:nvPicPr>
                  <pic:blipFill>
                    <a:blip r:embed="rId13"/>
                    <a:stretch>
                      <a:fillRect/>
                    </a:stretch>
                  </pic:blipFill>
                  <pic:spPr>
                    <a:xfrm>
                      <a:off x="0" y="0"/>
                      <a:ext cx="3470281" cy="2838608"/>
                    </a:xfrm>
                    <a:prstGeom prst="rect">
                      <a:avLst/>
                    </a:prstGeom>
                    <a:ln>
                      <a:solidFill>
                        <a:schemeClr val="tx1"/>
                      </a:solidFill>
                    </a:ln>
                  </pic:spPr>
                </pic:pic>
              </a:graphicData>
            </a:graphic>
          </wp:inline>
        </w:drawing>
      </w:r>
    </w:p>
    <w:p w14:paraId="35BBD66D" w14:textId="43DC8BC8" w:rsidR="008B6F7F" w:rsidRDefault="008B6F7F" w:rsidP="008B6F7F">
      <w:pPr>
        <w:rPr>
          <w:rFonts w:ascii="Arial" w:hAnsi="Arial" w:cs="Arial"/>
          <w:sz w:val="20"/>
          <w:szCs w:val="20"/>
        </w:rPr>
      </w:pPr>
      <w:r>
        <w:rPr>
          <w:rFonts w:ascii="Arial" w:hAnsi="Arial" w:cs="Arial"/>
          <w:sz w:val="20"/>
          <w:szCs w:val="20"/>
        </w:rPr>
        <w:br w:type="page"/>
      </w:r>
    </w:p>
    <w:p w14:paraId="3E72DC02" w14:textId="63CF8EC2" w:rsidR="00313F2C" w:rsidRDefault="00F41E29" w:rsidP="00936A36">
      <w:pPr>
        <w:pStyle w:val="Ttulo2"/>
        <w:numPr>
          <w:ilvl w:val="0"/>
          <w:numId w:val="22"/>
        </w:numPr>
        <w:rPr>
          <w:rFonts w:ascii="Arial" w:hAnsi="Arial" w:cs="Arial"/>
          <w:b/>
          <w:bCs/>
          <w:i/>
          <w:iCs/>
          <w:color w:val="C00000"/>
          <w:sz w:val="28"/>
          <w:szCs w:val="28"/>
        </w:rPr>
      </w:pPr>
      <w:bookmarkStart w:id="23" w:name="_Toc154785186"/>
      <w:r w:rsidRPr="00674DF1">
        <w:rPr>
          <w:rFonts w:ascii="Arial" w:hAnsi="Arial" w:cs="Arial"/>
          <w:b/>
          <w:bCs/>
          <w:i/>
          <w:iCs/>
          <w:color w:val="C00000"/>
          <w:sz w:val="28"/>
          <w:szCs w:val="28"/>
        </w:rPr>
        <w:lastRenderedPageBreak/>
        <w:t>Grupo Estratégico</w:t>
      </w:r>
      <w:bookmarkEnd w:id="23"/>
    </w:p>
    <w:p w14:paraId="52EB166F" w14:textId="59C9552D" w:rsidR="00074ABE" w:rsidRPr="00E63049" w:rsidRDefault="000C6B17" w:rsidP="00E63049">
      <w:pPr>
        <w:spacing w:before="240"/>
        <w:jc w:val="center"/>
      </w:pPr>
      <w:r w:rsidRPr="000C6B17">
        <w:drawing>
          <wp:inline distT="0" distB="0" distL="0" distR="0" wp14:anchorId="1BD57465" wp14:editId="2486F694">
            <wp:extent cx="5689600" cy="3048000"/>
            <wp:effectExtent l="19050" t="19050" r="25400" b="19050"/>
            <wp:docPr id="1537018564" name="Imagem 1" descr="Uma imagem com texto, captura de ecrã, Retângul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18564" name="Imagem 1" descr="Uma imagem com texto, captura de ecrã, Retângulo, Tipo de letra&#10;&#10;Descrição gerada automaticamente"/>
                    <pic:cNvPicPr/>
                  </pic:nvPicPr>
                  <pic:blipFill rotWithShape="1">
                    <a:blip r:embed="rId14"/>
                    <a:srcRect l="3899" t="3220" r="4165" b="5853"/>
                    <a:stretch/>
                  </pic:blipFill>
                  <pic:spPr bwMode="auto">
                    <a:xfrm>
                      <a:off x="0" y="0"/>
                      <a:ext cx="5689600" cy="304800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1D0392DA" w14:textId="024908E5" w:rsidR="00512517" w:rsidRPr="00512517" w:rsidRDefault="00512517" w:rsidP="00512517">
      <w:pPr>
        <w:ind w:firstLine="426"/>
        <w:rPr>
          <w:rFonts w:ascii="Arial" w:hAnsi="Arial" w:cs="Arial"/>
          <w:b/>
          <w:bCs/>
          <w:sz w:val="24"/>
          <w:szCs w:val="24"/>
        </w:rPr>
      </w:pPr>
      <w:r w:rsidRPr="00512517">
        <w:rPr>
          <w:rFonts w:ascii="Arial" w:hAnsi="Arial" w:cs="Arial"/>
          <w:b/>
          <w:bCs/>
          <w:sz w:val="24"/>
          <w:szCs w:val="24"/>
        </w:rPr>
        <w:t xml:space="preserve">Estratégia Integrada: </w:t>
      </w:r>
      <w:r w:rsidRPr="00512517">
        <w:rPr>
          <w:rFonts w:ascii="Arial" w:hAnsi="Arial" w:cs="Arial"/>
          <w:sz w:val="24"/>
          <w:szCs w:val="24"/>
        </w:rPr>
        <w:t>A instituição se notabiliza por uma política de preços gratuitos, ampliando o acesso à educação para uma vasta demografia de estudantes. Apesar de sua presença online não destacar explicitamente os recursos digitais, a infraestrutura tecnológica da instituição suporta sistemas de informação robustos e oferece um espectro de plataformas de ensino híbridas. O feedback dos alunos é um reflexo da qualidade dos cursos, evidenciado por uma alta pontuação média de avaliações.</w:t>
      </w:r>
    </w:p>
    <w:p w14:paraId="111BC9EA" w14:textId="214F227D" w:rsidR="00512517" w:rsidRPr="00512517" w:rsidRDefault="00512517" w:rsidP="00512517">
      <w:pPr>
        <w:ind w:firstLine="426"/>
        <w:rPr>
          <w:rFonts w:ascii="Arial" w:hAnsi="Arial" w:cs="Arial"/>
          <w:b/>
          <w:bCs/>
          <w:sz w:val="24"/>
          <w:szCs w:val="24"/>
        </w:rPr>
      </w:pPr>
      <w:r w:rsidRPr="00512517">
        <w:rPr>
          <w:rFonts w:ascii="Arial" w:hAnsi="Arial" w:cs="Arial"/>
          <w:b/>
          <w:bCs/>
          <w:sz w:val="24"/>
          <w:szCs w:val="24"/>
        </w:rPr>
        <w:t xml:space="preserve">InforFig: </w:t>
      </w:r>
      <w:r w:rsidRPr="00512517">
        <w:rPr>
          <w:rFonts w:ascii="Arial" w:hAnsi="Arial" w:cs="Arial"/>
          <w:sz w:val="24"/>
          <w:szCs w:val="24"/>
        </w:rPr>
        <w:t xml:space="preserve">Mantendo a educação profissional sem custos, a InforFig se compromete com a acessibilidade total. A organização foca em uma infraestrutura que prioriza o ensino presencial, apoiado por </w:t>
      </w:r>
      <w:proofErr w:type="spellStart"/>
      <w:r w:rsidRPr="00512517">
        <w:rPr>
          <w:rFonts w:ascii="Arial" w:hAnsi="Arial" w:cs="Arial"/>
          <w:sz w:val="24"/>
          <w:szCs w:val="24"/>
        </w:rPr>
        <w:t>DTPs</w:t>
      </w:r>
      <w:proofErr w:type="spellEnd"/>
      <w:r w:rsidRPr="00512517">
        <w:rPr>
          <w:rFonts w:ascii="Arial" w:hAnsi="Arial" w:cs="Arial"/>
          <w:sz w:val="24"/>
          <w:szCs w:val="24"/>
        </w:rPr>
        <w:t>, sem uma oferta significativa de cursos online. A falta de recursos digitais é uma área de potencial desenvolvimento. Contudo, as avaliações positivas dos alunos demonstram um reconhecimento da qualidade e do valor dos cursos oferecidos.</w:t>
      </w:r>
    </w:p>
    <w:p w14:paraId="7EB889D5" w14:textId="3837D707" w:rsidR="00512517" w:rsidRPr="00512517" w:rsidRDefault="00512517" w:rsidP="00512517">
      <w:pPr>
        <w:ind w:firstLine="426"/>
        <w:rPr>
          <w:rFonts w:ascii="Arial" w:hAnsi="Arial" w:cs="Arial"/>
          <w:sz w:val="24"/>
          <w:szCs w:val="24"/>
        </w:rPr>
      </w:pPr>
      <w:r w:rsidRPr="00512517">
        <w:rPr>
          <w:rFonts w:ascii="Arial" w:hAnsi="Arial" w:cs="Arial"/>
          <w:b/>
          <w:bCs/>
          <w:sz w:val="24"/>
          <w:szCs w:val="24"/>
        </w:rPr>
        <w:t xml:space="preserve">EVOLUI: </w:t>
      </w:r>
      <w:r w:rsidRPr="00512517">
        <w:rPr>
          <w:rFonts w:ascii="Arial" w:hAnsi="Arial" w:cs="Arial"/>
          <w:sz w:val="24"/>
          <w:szCs w:val="24"/>
        </w:rPr>
        <w:t>Com uma estratégia de preços variada, a EVOLUI se posiciona para atender diferentes capacidades financeiras, especializando-se em uma oferta educativa inteiramente online. A flexibilidade é uma vantagem distinta, com cursos acessíveis por meio de uma variedade de dispositivos. A inclusão de recursos digitais, como testes interativos e materiais complementares, enriquece a experiência de aprendizado, o que se reflete no feedback positivo dos alunos.</w:t>
      </w:r>
    </w:p>
    <w:p w14:paraId="024DDE29" w14:textId="088CAA97" w:rsidR="007F231D" w:rsidRDefault="00512517" w:rsidP="00512517">
      <w:pPr>
        <w:ind w:firstLine="426"/>
        <w:rPr>
          <w:rFonts w:ascii="Arial" w:hAnsi="Arial" w:cs="Arial"/>
          <w:sz w:val="24"/>
          <w:szCs w:val="24"/>
        </w:rPr>
      </w:pPr>
      <w:r w:rsidRPr="00512517">
        <w:rPr>
          <w:rFonts w:ascii="Arial" w:hAnsi="Arial" w:cs="Arial"/>
          <w:b/>
          <w:bCs/>
          <w:sz w:val="24"/>
          <w:szCs w:val="24"/>
        </w:rPr>
        <w:t xml:space="preserve">Easy School: </w:t>
      </w:r>
      <w:r w:rsidRPr="00512517">
        <w:rPr>
          <w:rFonts w:ascii="Arial" w:hAnsi="Arial" w:cs="Arial"/>
          <w:sz w:val="24"/>
          <w:szCs w:val="24"/>
        </w:rPr>
        <w:t>Como provedora de formação em idiomas e outros campos, a Easy School oferece versatilidade com opções de cursos presenciais e online. Embora o site não forneça detalhes pormenorizados sobre recursos digitais ou estrutura de preços, as avaliações disponíveis indicam um modelo de pagamento mensal para aulas de inglês. O feedback positivo sublinha o impacto efetivo dos cursos na melhoria das competências linguísticas dos alunos.</w:t>
      </w:r>
    </w:p>
    <w:p w14:paraId="0E5AC8E0" w14:textId="1216F8AE" w:rsidR="00DD77E2" w:rsidRPr="007F231D" w:rsidRDefault="007F231D" w:rsidP="007F231D">
      <w:pPr>
        <w:rPr>
          <w:rFonts w:ascii="Arial" w:hAnsi="Arial" w:cs="Arial"/>
          <w:sz w:val="24"/>
          <w:szCs w:val="24"/>
        </w:rPr>
      </w:pPr>
      <w:r>
        <w:rPr>
          <w:rFonts w:ascii="Arial" w:hAnsi="Arial" w:cs="Arial"/>
          <w:sz w:val="24"/>
          <w:szCs w:val="24"/>
        </w:rPr>
        <w:br w:type="page"/>
      </w:r>
    </w:p>
    <w:p w14:paraId="30975611" w14:textId="331F14F8" w:rsidR="00A225EE" w:rsidRDefault="00A225EE" w:rsidP="00936A36">
      <w:pPr>
        <w:pStyle w:val="Ttulo2"/>
        <w:numPr>
          <w:ilvl w:val="0"/>
          <w:numId w:val="22"/>
        </w:numPr>
        <w:rPr>
          <w:rFonts w:ascii="Arial" w:hAnsi="Arial" w:cs="Arial"/>
          <w:b/>
          <w:bCs/>
          <w:i/>
          <w:iCs/>
          <w:color w:val="C00000"/>
          <w:sz w:val="28"/>
          <w:szCs w:val="28"/>
        </w:rPr>
      </w:pPr>
      <w:bookmarkStart w:id="24" w:name="_Toc154785187"/>
      <w:r>
        <w:rPr>
          <w:rFonts w:ascii="Arial" w:hAnsi="Arial" w:cs="Arial"/>
          <w:b/>
          <w:bCs/>
          <w:i/>
          <w:iCs/>
          <w:color w:val="C00000"/>
          <w:sz w:val="28"/>
          <w:szCs w:val="28"/>
        </w:rPr>
        <w:lastRenderedPageBreak/>
        <w:t>Fatores críticos de Sucesso</w:t>
      </w:r>
      <w:bookmarkEnd w:id="24"/>
    </w:p>
    <w:p w14:paraId="3089B6AF" w14:textId="493CF400" w:rsidR="001864F7" w:rsidRPr="001864F7" w:rsidRDefault="001864F7" w:rsidP="001864F7">
      <w:pPr>
        <w:pStyle w:val="PargrafodaLista"/>
        <w:numPr>
          <w:ilvl w:val="0"/>
          <w:numId w:val="17"/>
        </w:numPr>
        <w:spacing w:before="240" w:after="120" w:line="240" w:lineRule="auto"/>
        <w:ind w:left="714" w:hanging="357"/>
        <w:contextualSpacing w:val="0"/>
        <w:rPr>
          <w:rFonts w:ascii="Arial" w:hAnsi="Arial" w:cs="Arial"/>
          <w:b/>
          <w:bCs/>
          <w:sz w:val="24"/>
          <w:szCs w:val="24"/>
        </w:rPr>
      </w:pPr>
      <w:r w:rsidRPr="001864F7">
        <w:rPr>
          <w:rFonts w:ascii="Arial" w:hAnsi="Arial" w:cs="Arial"/>
          <w:b/>
          <w:bCs/>
          <w:sz w:val="24"/>
          <w:szCs w:val="24"/>
        </w:rPr>
        <w:t xml:space="preserve">Qualidade do Ensino: </w:t>
      </w:r>
      <w:r w:rsidRPr="001864F7">
        <w:rPr>
          <w:rFonts w:ascii="Arial" w:hAnsi="Arial" w:cs="Arial"/>
          <w:sz w:val="24"/>
          <w:szCs w:val="24"/>
        </w:rPr>
        <w:t>A essência da InforFig reside na excelência educativa. Garantir a alta qualidade do ensino é o pilar que sustenta a sua credibilidade e eficácia na capacitação profissional dos alunos.</w:t>
      </w:r>
    </w:p>
    <w:p w14:paraId="54D575BE" w14:textId="60272438" w:rsidR="001864F7" w:rsidRPr="001864F7" w:rsidRDefault="001864F7" w:rsidP="001864F7">
      <w:pPr>
        <w:pStyle w:val="PargrafodaLista"/>
        <w:numPr>
          <w:ilvl w:val="0"/>
          <w:numId w:val="17"/>
        </w:numPr>
        <w:spacing w:before="240" w:after="120" w:line="240" w:lineRule="auto"/>
        <w:ind w:left="714" w:hanging="357"/>
        <w:contextualSpacing w:val="0"/>
        <w:rPr>
          <w:rFonts w:ascii="Arial" w:hAnsi="Arial" w:cs="Arial"/>
          <w:sz w:val="24"/>
          <w:szCs w:val="24"/>
        </w:rPr>
      </w:pPr>
      <w:r w:rsidRPr="001864F7">
        <w:rPr>
          <w:rFonts w:ascii="Arial" w:hAnsi="Arial" w:cs="Arial"/>
          <w:b/>
          <w:bCs/>
          <w:sz w:val="24"/>
          <w:szCs w:val="24"/>
        </w:rPr>
        <w:t xml:space="preserve">Reputação no Mercado: </w:t>
      </w:r>
      <w:r w:rsidRPr="001864F7">
        <w:rPr>
          <w:rFonts w:ascii="Arial" w:hAnsi="Arial" w:cs="Arial"/>
          <w:sz w:val="24"/>
          <w:szCs w:val="24"/>
        </w:rPr>
        <w:t>A reputação é um ativo intangível que reflete a confiança e o respeito conquistados no setor. A manutenção de um prestígio elevado é crucial para atrair e reter alunos, bem como para estabelecer parcerias valiosas.</w:t>
      </w:r>
    </w:p>
    <w:p w14:paraId="19BB326F" w14:textId="7D15FB6C" w:rsidR="001864F7" w:rsidRPr="001864F7" w:rsidRDefault="001864F7" w:rsidP="001864F7">
      <w:pPr>
        <w:pStyle w:val="PargrafodaLista"/>
        <w:numPr>
          <w:ilvl w:val="0"/>
          <w:numId w:val="17"/>
        </w:numPr>
        <w:spacing w:before="240" w:after="120" w:line="240" w:lineRule="auto"/>
        <w:ind w:left="714" w:hanging="357"/>
        <w:contextualSpacing w:val="0"/>
        <w:rPr>
          <w:rFonts w:ascii="Arial" w:hAnsi="Arial" w:cs="Arial"/>
          <w:sz w:val="24"/>
          <w:szCs w:val="24"/>
        </w:rPr>
      </w:pPr>
      <w:r w:rsidRPr="001864F7">
        <w:rPr>
          <w:rFonts w:ascii="Arial" w:hAnsi="Arial" w:cs="Arial"/>
          <w:b/>
          <w:bCs/>
          <w:sz w:val="24"/>
          <w:szCs w:val="24"/>
        </w:rPr>
        <w:t xml:space="preserve">Ampla Oferta de Cursos: </w:t>
      </w:r>
      <w:r w:rsidRPr="001864F7">
        <w:rPr>
          <w:rFonts w:ascii="Arial" w:hAnsi="Arial" w:cs="Arial"/>
          <w:sz w:val="24"/>
          <w:szCs w:val="24"/>
        </w:rPr>
        <w:t>A diversidade e relevância dos cursos oferecidos são vitais para atender às variadas demandas dos alunos e às exigências do mercado de trabalho.</w:t>
      </w:r>
    </w:p>
    <w:p w14:paraId="06A5FE04" w14:textId="47C5B9A7" w:rsidR="001864F7" w:rsidRPr="001864F7" w:rsidRDefault="001864F7" w:rsidP="001864F7">
      <w:pPr>
        <w:pStyle w:val="PargrafodaLista"/>
        <w:numPr>
          <w:ilvl w:val="0"/>
          <w:numId w:val="17"/>
        </w:numPr>
        <w:spacing w:before="240" w:after="120" w:line="240" w:lineRule="auto"/>
        <w:ind w:left="714" w:hanging="357"/>
        <w:contextualSpacing w:val="0"/>
        <w:rPr>
          <w:rFonts w:ascii="Arial" w:hAnsi="Arial" w:cs="Arial"/>
          <w:b/>
          <w:bCs/>
          <w:sz w:val="24"/>
          <w:szCs w:val="24"/>
        </w:rPr>
      </w:pPr>
      <w:r w:rsidRPr="001864F7">
        <w:rPr>
          <w:rFonts w:ascii="Arial" w:hAnsi="Arial" w:cs="Arial"/>
          <w:b/>
          <w:bCs/>
          <w:sz w:val="24"/>
          <w:szCs w:val="24"/>
        </w:rPr>
        <w:t xml:space="preserve">Presença Online e Marketing Digital: </w:t>
      </w:r>
      <w:r w:rsidRPr="001864F7">
        <w:rPr>
          <w:rFonts w:ascii="Arial" w:hAnsi="Arial" w:cs="Arial"/>
          <w:sz w:val="24"/>
          <w:szCs w:val="24"/>
        </w:rPr>
        <w:t>Na era digital, uma presença online robusta e estratégias de marketing digital são decisivas para alcançar e engajar o público-alvo, bem como para ampliar o alcance da organização.</w:t>
      </w:r>
    </w:p>
    <w:p w14:paraId="31918A54" w14:textId="3AE7EE43" w:rsidR="001864F7" w:rsidRPr="001864F7" w:rsidRDefault="001864F7" w:rsidP="001864F7">
      <w:pPr>
        <w:pStyle w:val="PargrafodaLista"/>
        <w:numPr>
          <w:ilvl w:val="0"/>
          <w:numId w:val="17"/>
        </w:numPr>
        <w:spacing w:before="240" w:after="120" w:line="240" w:lineRule="auto"/>
        <w:ind w:left="714" w:hanging="357"/>
        <w:contextualSpacing w:val="0"/>
        <w:rPr>
          <w:rFonts w:ascii="Arial" w:hAnsi="Arial" w:cs="Arial"/>
          <w:b/>
          <w:bCs/>
          <w:sz w:val="24"/>
          <w:szCs w:val="24"/>
        </w:rPr>
      </w:pPr>
      <w:r w:rsidRPr="001864F7">
        <w:rPr>
          <w:rFonts w:ascii="Arial" w:hAnsi="Arial" w:cs="Arial"/>
          <w:b/>
          <w:bCs/>
          <w:sz w:val="24"/>
          <w:szCs w:val="24"/>
        </w:rPr>
        <w:t xml:space="preserve">Eficiência Operacional: </w:t>
      </w:r>
      <w:r w:rsidRPr="001864F7">
        <w:rPr>
          <w:rFonts w:ascii="Arial" w:hAnsi="Arial" w:cs="Arial"/>
          <w:sz w:val="24"/>
          <w:szCs w:val="24"/>
        </w:rPr>
        <w:t>Uma gestão eficiente dos recursos e processos internos é fundamental para maximizar a produtividade e a rentabilidade.</w:t>
      </w:r>
    </w:p>
    <w:p w14:paraId="38CD9481" w14:textId="6EAC62B8" w:rsidR="00A225EE" w:rsidRPr="007D1D9D" w:rsidRDefault="001864F7" w:rsidP="001864F7">
      <w:pPr>
        <w:pStyle w:val="PargrafodaLista"/>
        <w:numPr>
          <w:ilvl w:val="0"/>
          <w:numId w:val="17"/>
        </w:numPr>
        <w:spacing w:before="240" w:after="120" w:line="240" w:lineRule="auto"/>
        <w:ind w:left="714" w:hanging="357"/>
        <w:contextualSpacing w:val="0"/>
        <w:rPr>
          <w:rFonts w:ascii="Arial" w:hAnsi="Arial" w:cs="Arial"/>
          <w:sz w:val="24"/>
          <w:szCs w:val="24"/>
        </w:rPr>
      </w:pPr>
      <w:r w:rsidRPr="001864F7">
        <w:rPr>
          <w:rFonts w:ascii="Arial" w:hAnsi="Arial" w:cs="Arial"/>
          <w:b/>
          <w:bCs/>
          <w:sz w:val="24"/>
          <w:szCs w:val="24"/>
        </w:rPr>
        <w:t xml:space="preserve">Inovação e Adaptação Tecnológica: </w:t>
      </w:r>
      <w:r w:rsidRPr="001864F7">
        <w:rPr>
          <w:rFonts w:ascii="Arial" w:hAnsi="Arial" w:cs="Arial"/>
          <w:sz w:val="24"/>
          <w:szCs w:val="24"/>
        </w:rPr>
        <w:t>A capacidade de inovar e se adaptar às rápidas mudanças tecnológicas é essencial para oferecer métodos de ensino avançados e manter a competitividade</w:t>
      </w:r>
      <w:r w:rsidR="0015705F" w:rsidRPr="001864F7">
        <w:rPr>
          <w:rFonts w:ascii="Arial" w:hAnsi="Arial" w:cs="Arial"/>
          <w:sz w:val="24"/>
          <w:szCs w:val="24"/>
        </w:rPr>
        <w:t>.</w:t>
      </w:r>
    </w:p>
    <w:p w14:paraId="41C6F9E5" w14:textId="1EE2B483" w:rsidR="00A225EE" w:rsidRDefault="00A225EE" w:rsidP="00A225EE"/>
    <w:p w14:paraId="7D7A5743" w14:textId="5C442931" w:rsidR="00311C94" w:rsidRDefault="008F776A" w:rsidP="00EE1DA3">
      <w:pPr>
        <w:pStyle w:val="Ttulo2"/>
        <w:numPr>
          <w:ilvl w:val="0"/>
          <w:numId w:val="22"/>
        </w:numPr>
        <w:rPr>
          <w:rFonts w:ascii="Arial" w:hAnsi="Arial" w:cs="Arial"/>
          <w:b/>
          <w:bCs/>
          <w:i/>
          <w:iCs/>
          <w:color w:val="C00000"/>
          <w:sz w:val="28"/>
          <w:szCs w:val="28"/>
        </w:rPr>
      </w:pPr>
      <w:bookmarkStart w:id="25" w:name="_Toc154785188"/>
      <w:r>
        <w:rPr>
          <w:rFonts w:ascii="Arial" w:hAnsi="Arial" w:cs="Arial"/>
          <w:b/>
          <w:bCs/>
          <w:i/>
          <w:iCs/>
          <w:color w:val="C00000"/>
          <w:sz w:val="28"/>
          <w:szCs w:val="28"/>
        </w:rPr>
        <w:lastRenderedPageBreak/>
        <w:t>Análise SWOT</w:t>
      </w:r>
      <w:bookmarkEnd w:id="25"/>
    </w:p>
    <w:p w14:paraId="7A959DE2" w14:textId="7CA56F11" w:rsidR="00BC08BE" w:rsidRPr="00615058" w:rsidRDefault="00EE1DA3" w:rsidP="00EE1DA3">
      <w:pPr>
        <w:pStyle w:val="Ttulo3"/>
        <w:numPr>
          <w:ilvl w:val="1"/>
          <w:numId w:val="22"/>
        </w:numPr>
        <w:spacing w:after="240"/>
        <w:rPr>
          <w:rFonts w:ascii="Arial" w:hAnsi="Arial" w:cs="Arial"/>
          <w:i/>
          <w:iCs/>
          <w:color w:val="C00000"/>
          <w:sz w:val="28"/>
          <w:szCs w:val="28"/>
        </w:rPr>
      </w:pPr>
      <w:bookmarkStart w:id="26" w:name="_Toc154785189"/>
      <w:r w:rsidRPr="00615058">
        <w:rPr>
          <w:rFonts w:ascii="Arial" w:hAnsi="Arial" w:cs="Arial"/>
          <w:i/>
          <w:iCs/>
          <w:color w:val="C00000"/>
          <w:sz w:val="28"/>
          <w:szCs w:val="28"/>
        </w:rPr>
        <w:t>Forças</w:t>
      </w:r>
      <w:bookmarkEnd w:id="26"/>
    </w:p>
    <w:tbl>
      <w:tblPr>
        <w:tblStyle w:val="TabeladeGrelha2-Destaque2"/>
        <w:tblpPr w:leftFromText="141" w:rightFromText="141" w:vertAnchor="text" w:tblpXSpec="center" w:tblpY="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14"/>
        <w:gridCol w:w="6622"/>
      </w:tblGrid>
      <w:tr w:rsidR="00BC08BE" w14:paraId="77E9E86B" w14:textId="77777777" w:rsidTr="00262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ED7D31" w:themeFill="accent2"/>
            <w:vAlign w:val="center"/>
          </w:tcPr>
          <w:p w14:paraId="13349C68" w14:textId="4C15A5DA" w:rsidR="00A822F9" w:rsidRPr="007677D0" w:rsidRDefault="00A822F9" w:rsidP="00BC08BE">
            <w:pPr>
              <w:spacing w:before="120" w:after="120"/>
              <w:jc w:val="center"/>
              <w:rPr>
                <w:rFonts w:ascii="Arial" w:hAnsi="Arial" w:cs="Arial"/>
                <w:bCs w:val="0"/>
                <w:color w:val="FFFFFF" w:themeColor="background1"/>
                <w:sz w:val="24"/>
                <w:szCs w:val="24"/>
              </w:rPr>
            </w:pPr>
            <w:r w:rsidRPr="007677D0">
              <w:rPr>
                <w:rFonts w:ascii="Arial" w:hAnsi="Arial" w:cs="Arial"/>
                <w:bCs w:val="0"/>
                <w:color w:val="FFFFFF" w:themeColor="background1"/>
                <w:sz w:val="24"/>
                <w:szCs w:val="24"/>
              </w:rPr>
              <w:t>Quais as vantagens inerentes ao negócio?</w:t>
            </w:r>
          </w:p>
        </w:tc>
        <w:tc>
          <w:tcPr>
            <w:tcW w:w="6622" w:type="dxa"/>
            <w:shd w:val="clear" w:color="auto" w:fill="F4B083" w:themeFill="accent2" w:themeFillTint="99"/>
            <w:vAlign w:val="center"/>
          </w:tcPr>
          <w:p w14:paraId="51A35203" w14:textId="77777777" w:rsidR="00A822F9" w:rsidRPr="00CA2B60" w:rsidRDefault="00A822F9" w:rsidP="00BC08BE">
            <w:pPr>
              <w:pStyle w:val="PargrafodaLista"/>
              <w:numPr>
                <w:ilvl w:val="0"/>
                <w:numId w:val="31"/>
              </w:numPr>
              <w:spacing w:before="120" w:after="120"/>
              <w:ind w:left="749"/>
              <w:contextualSpacing w:val="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CA2B60">
              <w:rPr>
                <w:rFonts w:ascii="Arial" w:hAnsi="Arial" w:cs="Arial"/>
                <w:b w:val="0"/>
                <w:sz w:val="20"/>
                <w:szCs w:val="20"/>
              </w:rPr>
              <w:t>Variedade de cursos</w:t>
            </w:r>
          </w:p>
          <w:p w14:paraId="018E20D3" w14:textId="77777777" w:rsidR="00A822F9" w:rsidRPr="00CA2B60" w:rsidRDefault="00A822F9" w:rsidP="00BC08BE">
            <w:pPr>
              <w:pStyle w:val="PargrafodaLista"/>
              <w:numPr>
                <w:ilvl w:val="0"/>
                <w:numId w:val="31"/>
              </w:numPr>
              <w:spacing w:before="120" w:after="120"/>
              <w:ind w:left="749"/>
              <w:contextualSpacing w:val="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CA2B60">
              <w:rPr>
                <w:rFonts w:ascii="Arial" w:hAnsi="Arial" w:cs="Arial"/>
                <w:b w:val="0"/>
                <w:sz w:val="20"/>
                <w:szCs w:val="20"/>
              </w:rPr>
              <w:t>Formação gratuita</w:t>
            </w:r>
          </w:p>
          <w:p w14:paraId="448DE910" w14:textId="77777777" w:rsidR="00A822F9" w:rsidRPr="00CA2B60" w:rsidRDefault="00A822F9" w:rsidP="00BC08BE">
            <w:pPr>
              <w:pStyle w:val="PargrafodaLista"/>
              <w:numPr>
                <w:ilvl w:val="0"/>
                <w:numId w:val="31"/>
              </w:numPr>
              <w:spacing w:before="120" w:after="120"/>
              <w:ind w:left="749"/>
              <w:contextualSpacing w:val="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CA2B60">
              <w:rPr>
                <w:rFonts w:ascii="Arial" w:hAnsi="Arial" w:cs="Arial"/>
                <w:b w:val="0"/>
                <w:sz w:val="20"/>
                <w:szCs w:val="20"/>
              </w:rPr>
              <w:t>Excelência na educação</w:t>
            </w:r>
          </w:p>
          <w:p w14:paraId="6460FD7F" w14:textId="54513C29" w:rsidR="00A822F9" w:rsidRPr="00CA2B60" w:rsidRDefault="00A822F9" w:rsidP="00BC08BE">
            <w:pPr>
              <w:pStyle w:val="PargrafodaLista"/>
              <w:numPr>
                <w:ilvl w:val="0"/>
                <w:numId w:val="31"/>
              </w:numPr>
              <w:spacing w:before="120" w:after="120"/>
              <w:ind w:left="749"/>
              <w:contextualSpacing w:val="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CA2B60">
              <w:rPr>
                <w:rFonts w:ascii="Arial" w:hAnsi="Arial" w:cs="Arial"/>
                <w:b w:val="0"/>
                <w:sz w:val="20"/>
                <w:szCs w:val="20"/>
              </w:rPr>
              <w:t>Presença regional forte</w:t>
            </w:r>
          </w:p>
        </w:tc>
      </w:tr>
      <w:tr w:rsidR="00BC08BE" w14:paraId="6889820A" w14:textId="77777777" w:rsidTr="00262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ED7D31" w:themeFill="accent2"/>
            <w:vAlign w:val="center"/>
          </w:tcPr>
          <w:p w14:paraId="638657AA" w14:textId="5E6F277A" w:rsidR="00A822F9" w:rsidRPr="007677D0" w:rsidRDefault="00A822F9" w:rsidP="00BC08BE">
            <w:pPr>
              <w:spacing w:before="120" w:after="120"/>
              <w:jc w:val="center"/>
              <w:rPr>
                <w:rFonts w:ascii="Arial" w:hAnsi="Arial" w:cs="Arial"/>
                <w:bCs w:val="0"/>
                <w:color w:val="FFFFFF" w:themeColor="background1"/>
                <w:sz w:val="24"/>
                <w:szCs w:val="24"/>
              </w:rPr>
            </w:pPr>
            <w:r w:rsidRPr="007677D0">
              <w:rPr>
                <w:rFonts w:ascii="Arial" w:hAnsi="Arial" w:cs="Arial"/>
                <w:bCs w:val="0"/>
                <w:color w:val="FFFFFF" w:themeColor="background1"/>
                <w:sz w:val="24"/>
                <w:szCs w:val="24"/>
              </w:rPr>
              <w:t>O que faz melhor que os outros todos?</w:t>
            </w:r>
          </w:p>
        </w:tc>
        <w:tc>
          <w:tcPr>
            <w:tcW w:w="6622" w:type="dxa"/>
            <w:shd w:val="clear" w:color="auto" w:fill="F7CAAC" w:themeFill="accent2" w:themeFillTint="66"/>
            <w:vAlign w:val="center"/>
          </w:tcPr>
          <w:p w14:paraId="0AB45A7B" w14:textId="77777777" w:rsidR="00A822F9" w:rsidRPr="00CA2B60" w:rsidRDefault="00A822F9" w:rsidP="00BC08BE">
            <w:pPr>
              <w:pStyle w:val="PargrafodaLista"/>
              <w:numPr>
                <w:ilvl w:val="0"/>
                <w:numId w:val="32"/>
              </w:numPr>
              <w:spacing w:before="120" w:after="120"/>
              <w:ind w:left="749"/>
              <w:contextualSpacing w:val="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CA2B60">
              <w:rPr>
                <w:rFonts w:ascii="Arial" w:hAnsi="Arial" w:cs="Arial"/>
                <w:bCs/>
                <w:sz w:val="20"/>
                <w:szCs w:val="20"/>
              </w:rPr>
              <w:t>Oferece formação gratuita</w:t>
            </w:r>
          </w:p>
          <w:p w14:paraId="43FFCF37" w14:textId="77777777" w:rsidR="00A822F9" w:rsidRPr="00CA2B60" w:rsidRDefault="00A822F9" w:rsidP="00BC08BE">
            <w:pPr>
              <w:pStyle w:val="PargrafodaLista"/>
              <w:numPr>
                <w:ilvl w:val="0"/>
                <w:numId w:val="32"/>
              </w:numPr>
              <w:spacing w:before="120" w:after="120"/>
              <w:ind w:left="749"/>
              <w:contextualSpacing w:val="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CA2B60">
              <w:rPr>
                <w:rFonts w:ascii="Arial" w:hAnsi="Arial" w:cs="Arial"/>
                <w:bCs/>
                <w:sz w:val="20"/>
                <w:szCs w:val="20"/>
              </w:rPr>
              <w:t>Variedade de cursos</w:t>
            </w:r>
          </w:p>
          <w:p w14:paraId="33DE0C45" w14:textId="6E9143BA" w:rsidR="00A822F9" w:rsidRPr="00CA2B60" w:rsidRDefault="00A822F9" w:rsidP="00BC08BE">
            <w:pPr>
              <w:pStyle w:val="PargrafodaLista"/>
              <w:numPr>
                <w:ilvl w:val="0"/>
                <w:numId w:val="32"/>
              </w:numPr>
              <w:spacing w:before="120" w:after="120"/>
              <w:ind w:left="749"/>
              <w:contextualSpacing w:val="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CA2B60">
              <w:rPr>
                <w:rFonts w:ascii="Arial" w:hAnsi="Arial" w:cs="Arial"/>
                <w:bCs/>
                <w:sz w:val="20"/>
                <w:szCs w:val="20"/>
              </w:rPr>
              <w:t>Qualidade reconhecida</w:t>
            </w:r>
          </w:p>
        </w:tc>
      </w:tr>
      <w:tr w:rsidR="00BC08BE" w14:paraId="7BF0CEBA" w14:textId="77777777" w:rsidTr="00262535">
        <w:tc>
          <w:tcPr>
            <w:cnfStyle w:val="001000000000" w:firstRow="0" w:lastRow="0" w:firstColumn="1" w:lastColumn="0" w:oddVBand="0" w:evenVBand="0" w:oddHBand="0" w:evenHBand="0" w:firstRowFirstColumn="0" w:firstRowLastColumn="0" w:lastRowFirstColumn="0" w:lastRowLastColumn="0"/>
            <w:tcW w:w="3114" w:type="dxa"/>
            <w:shd w:val="clear" w:color="auto" w:fill="ED7D31" w:themeFill="accent2"/>
            <w:vAlign w:val="center"/>
          </w:tcPr>
          <w:p w14:paraId="7E4EA4B4" w14:textId="62967434" w:rsidR="00A822F9" w:rsidRPr="007677D0" w:rsidRDefault="00A822F9" w:rsidP="00BC08BE">
            <w:pPr>
              <w:spacing w:before="120" w:after="120"/>
              <w:jc w:val="center"/>
              <w:rPr>
                <w:rFonts w:ascii="Arial" w:hAnsi="Arial" w:cs="Arial"/>
                <w:bCs w:val="0"/>
                <w:color w:val="FFFFFF" w:themeColor="background1"/>
                <w:sz w:val="24"/>
                <w:szCs w:val="24"/>
              </w:rPr>
            </w:pPr>
            <w:r w:rsidRPr="007677D0">
              <w:rPr>
                <w:rFonts w:ascii="Arial" w:hAnsi="Arial" w:cs="Arial"/>
                <w:bCs w:val="0"/>
                <w:color w:val="FFFFFF" w:themeColor="background1"/>
                <w:sz w:val="24"/>
                <w:szCs w:val="24"/>
              </w:rPr>
              <w:t>Que recurso único ou de baixo custo é que proporciona?</w:t>
            </w:r>
          </w:p>
        </w:tc>
        <w:tc>
          <w:tcPr>
            <w:tcW w:w="6622" w:type="dxa"/>
            <w:shd w:val="clear" w:color="auto" w:fill="F4B083" w:themeFill="accent2" w:themeFillTint="99"/>
            <w:vAlign w:val="center"/>
          </w:tcPr>
          <w:p w14:paraId="2A117CE3" w14:textId="22A5FF1C" w:rsidR="00A822F9" w:rsidRPr="00CA2B60" w:rsidRDefault="00A822F9" w:rsidP="00BC08BE">
            <w:pPr>
              <w:pStyle w:val="PargrafodaLista"/>
              <w:numPr>
                <w:ilvl w:val="0"/>
                <w:numId w:val="33"/>
              </w:numPr>
              <w:spacing w:before="120" w:after="120"/>
              <w:ind w:left="749"/>
              <w:contextualSpacing w:val="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CA2B60">
              <w:rPr>
                <w:rFonts w:ascii="Arial" w:hAnsi="Arial" w:cs="Arial"/>
                <w:bCs/>
                <w:sz w:val="20"/>
                <w:szCs w:val="20"/>
              </w:rPr>
              <w:t>Oferta de formação gratuita</w:t>
            </w:r>
          </w:p>
        </w:tc>
      </w:tr>
      <w:tr w:rsidR="00BC08BE" w14:paraId="018B3440" w14:textId="77777777" w:rsidTr="00262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ED7D31" w:themeFill="accent2"/>
            <w:vAlign w:val="center"/>
          </w:tcPr>
          <w:p w14:paraId="6037B399" w14:textId="2540CEFF" w:rsidR="00A822F9" w:rsidRPr="007677D0" w:rsidRDefault="00A822F9" w:rsidP="00BC08BE">
            <w:pPr>
              <w:spacing w:before="120" w:after="120"/>
              <w:jc w:val="center"/>
              <w:rPr>
                <w:rFonts w:ascii="Arial" w:hAnsi="Arial" w:cs="Arial"/>
                <w:bCs w:val="0"/>
                <w:color w:val="FFFFFF" w:themeColor="background1"/>
                <w:sz w:val="24"/>
                <w:szCs w:val="24"/>
              </w:rPr>
            </w:pPr>
            <w:r w:rsidRPr="007677D0">
              <w:rPr>
                <w:rFonts w:ascii="Arial" w:hAnsi="Arial" w:cs="Arial"/>
                <w:bCs w:val="0"/>
                <w:color w:val="FFFFFF" w:themeColor="background1"/>
                <w:sz w:val="24"/>
                <w:szCs w:val="24"/>
              </w:rPr>
              <w:t>O que é que os clientes consideram como forças do negócio?</w:t>
            </w:r>
          </w:p>
        </w:tc>
        <w:tc>
          <w:tcPr>
            <w:tcW w:w="6622" w:type="dxa"/>
            <w:shd w:val="clear" w:color="auto" w:fill="F7CAAC" w:themeFill="accent2" w:themeFillTint="66"/>
            <w:vAlign w:val="center"/>
          </w:tcPr>
          <w:p w14:paraId="63EAF8CF" w14:textId="77777777" w:rsidR="00A822F9" w:rsidRPr="00CA2B60" w:rsidRDefault="00A822F9" w:rsidP="00BC08BE">
            <w:pPr>
              <w:pStyle w:val="PargrafodaLista"/>
              <w:numPr>
                <w:ilvl w:val="0"/>
                <w:numId w:val="34"/>
              </w:numPr>
              <w:spacing w:before="120" w:after="120"/>
              <w:ind w:left="749"/>
              <w:contextualSpacing w:val="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CA2B60">
              <w:rPr>
                <w:rFonts w:ascii="Arial" w:hAnsi="Arial" w:cs="Arial"/>
                <w:bCs/>
                <w:sz w:val="20"/>
                <w:szCs w:val="20"/>
              </w:rPr>
              <w:t>Qualidade da formação</w:t>
            </w:r>
          </w:p>
          <w:p w14:paraId="48580AF8" w14:textId="77777777" w:rsidR="00A822F9" w:rsidRPr="00CA2B60" w:rsidRDefault="00A822F9" w:rsidP="00BC08BE">
            <w:pPr>
              <w:pStyle w:val="PargrafodaLista"/>
              <w:numPr>
                <w:ilvl w:val="0"/>
                <w:numId w:val="34"/>
              </w:numPr>
              <w:spacing w:before="120" w:after="120"/>
              <w:ind w:left="749"/>
              <w:contextualSpacing w:val="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CA2B60">
              <w:rPr>
                <w:rFonts w:ascii="Arial" w:hAnsi="Arial" w:cs="Arial"/>
                <w:bCs/>
                <w:sz w:val="20"/>
                <w:szCs w:val="20"/>
              </w:rPr>
              <w:t>Acessibilidade financeira</w:t>
            </w:r>
          </w:p>
          <w:p w14:paraId="74A9A9E7" w14:textId="77777777" w:rsidR="00A822F9" w:rsidRPr="00CA2B60" w:rsidRDefault="00A822F9" w:rsidP="00BC08BE">
            <w:pPr>
              <w:pStyle w:val="PargrafodaLista"/>
              <w:numPr>
                <w:ilvl w:val="0"/>
                <w:numId w:val="34"/>
              </w:numPr>
              <w:spacing w:before="120" w:after="120"/>
              <w:ind w:left="749"/>
              <w:contextualSpacing w:val="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CA2B60">
              <w:rPr>
                <w:rFonts w:ascii="Arial" w:hAnsi="Arial" w:cs="Arial"/>
                <w:bCs/>
                <w:sz w:val="20"/>
                <w:szCs w:val="20"/>
              </w:rPr>
              <w:t>Variedade de opções</w:t>
            </w:r>
          </w:p>
          <w:p w14:paraId="53F1E280" w14:textId="2BE7ECA5" w:rsidR="00A822F9" w:rsidRPr="00CA2B60" w:rsidRDefault="00A822F9" w:rsidP="00BC08BE">
            <w:pPr>
              <w:pStyle w:val="PargrafodaLista"/>
              <w:numPr>
                <w:ilvl w:val="0"/>
                <w:numId w:val="34"/>
              </w:numPr>
              <w:spacing w:before="120" w:after="120"/>
              <w:ind w:left="749"/>
              <w:contextualSpacing w:val="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CA2B60">
              <w:rPr>
                <w:rFonts w:ascii="Arial" w:hAnsi="Arial" w:cs="Arial"/>
                <w:bCs/>
                <w:sz w:val="20"/>
                <w:szCs w:val="20"/>
              </w:rPr>
              <w:t>Reconhecimento na região</w:t>
            </w:r>
          </w:p>
        </w:tc>
      </w:tr>
    </w:tbl>
    <w:p w14:paraId="2F6BFA89" w14:textId="2D03C26B" w:rsidR="00A822F9" w:rsidRPr="00A822F9" w:rsidRDefault="001864F7" w:rsidP="001864F7">
      <w:pPr>
        <w:rPr>
          <w:rFonts w:ascii="Arial" w:hAnsi="Arial" w:cs="Arial"/>
          <w:sz w:val="24"/>
          <w:szCs w:val="24"/>
        </w:rPr>
      </w:pPr>
      <w:r>
        <w:rPr>
          <w:rFonts w:ascii="Arial" w:hAnsi="Arial" w:cs="Arial"/>
          <w:sz w:val="24"/>
          <w:szCs w:val="24"/>
        </w:rPr>
        <w:br w:type="page"/>
      </w:r>
    </w:p>
    <w:p w14:paraId="2802B3DA" w14:textId="573629C6" w:rsidR="00311C94" w:rsidRPr="00615058" w:rsidRDefault="000B4556" w:rsidP="00697F93">
      <w:pPr>
        <w:pStyle w:val="Ttulo3"/>
        <w:numPr>
          <w:ilvl w:val="1"/>
          <w:numId w:val="22"/>
        </w:numPr>
        <w:spacing w:after="240"/>
        <w:rPr>
          <w:rFonts w:asciiTheme="minorHAnsi" w:hAnsiTheme="minorHAnsi" w:cstheme="minorHAnsi"/>
          <w:bCs/>
          <w:i/>
          <w:iCs/>
          <w:color w:val="C00000"/>
          <w:sz w:val="32"/>
          <w:szCs w:val="32"/>
        </w:rPr>
      </w:pPr>
      <w:bookmarkStart w:id="27" w:name="_Toc154785190"/>
      <w:r w:rsidRPr="00615058">
        <w:rPr>
          <w:rFonts w:ascii="Arial" w:hAnsi="Arial" w:cs="Arial"/>
          <w:bCs/>
          <w:i/>
          <w:iCs/>
          <w:color w:val="C00000"/>
          <w:sz w:val="28"/>
          <w:szCs w:val="28"/>
        </w:rPr>
        <w:t>Fraquezas</w:t>
      </w:r>
      <w:bookmarkEnd w:id="27"/>
    </w:p>
    <w:tbl>
      <w:tblPr>
        <w:tblStyle w:val="TabelacomGrelha"/>
        <w:tblpPr w:leftFromText="141" w:rightFromText="141" w:vertAnchor="text" w:tblpXSpec="center" w:tblpY="1"/>
        <w:tblOverlap w:val="neve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114"/>
        <w:gridCol w:w="6622"/>
      </w:tblGrid>
      <w:tr w:rsidR="00697F93" w14:paraId="4746567E" w14:textId="77777777" w:rsidTr="00262535">
        <w:trPr>
          <w:jc w:val="center"/>
        </w:trPr>
        <w:tc>
          <w:tcPr>
            <w:tcW w:w="3114" w:type="dxa"/>
            <w:shd w:val="clear" w:color="auto" w:fill="ED7D31" w:themeFill="accent2"/>
            <w:vAlign w:val="center"/>
          </w:tcPr>
          <w:p w14:paraId="3A4DA69B" w14:textId="6CE90130" w:rsidR="00697F93" w:rsidRPr="007677D0" w:rsidRDefault="00697F93" w:rsidP="00025036">
            <w:pPr>
              <w:spacing w:before="120" w:after="120"/>
              <w:jc w:val="center"/>
              <w:rPr>
                <w:rFonts w:ascii="Arial" w:hAnsi="Arial" w:cs="Arial"/>
                <w:b/>
                <w:bCs/>
                <w:color w:val="FFFFFF" w:themeColor="background1"/>
                <w:sz w:val="24"/>
                <w:szCs w:val="24"/>
              </w:rPr>
            </w:pPr>
            <w:r w:rsidRPr="007677D0">
              <w:rPr>
                <w:rFonts w:ascii="Arial" w:hAnsi="Arial" w:cs="Arial"/>
                <w:b/>
                <w:bCs/>
                <w:color w:val="FFFFFF" w:themeColor="background1"/>
                <w:sz w:val="24"/>
                <w:szCs w:val="24"/>
              </w:rPr>
              <w:t>O que se pode melhorar no negócio?</w:t>
            </w:r>
          </w:p>
        </w:tc>
        <w:tc>
          <w:tcPr>
            <w:tcW w:w="6622" w:type="dxa"/>
            <w:shd w:val="clear" w:color="auto" w:fill="F4B083" w:themeFill="accent2" w:themeFillTint="99"/>
            <w:vAlign w:val="center"/>
          </w:tcPr>
          <w:p w14:paraId="7643F27F" w14:textId="77777777" w:rsidR="00BB5E84" w:rsidRPr="00CA2B60" w:rsidRDefault="00BB5E84" w:rsidP="00025036">
            <w:pPr>
              <w:pStyle w:val="PargrafodaLista"/>
              <w:numPr>
                <w:ilvl w:val="0"/>
                <w:numId w:val="35"/>
              </w:numPr>
              <w:spacing w:before="120" w:after="120"/>
              <w:contextualSpacing w:val="0"/>
              <w:rPr>
                <w:rFonts w:ascii="Arial" w:hAnsi="Arial" w:cs="Arial"/>
                <w:sz w:val="20"/>
                <w:szCs w:val="20"/>
              </w:rPr>
            </w:pPr>
            <w:r w:rsidRPr="00CA2B60">
              <w:rPr>
                <w:rFonts w:ascii="Arial" w:hAnsi="Arial" w:cs="Arial"/>
                <w:sz w:val="20"/>
                <w:szCs w:val="20"/>
              </w:rPr>
              <w:t>Atualização constante</w:t>
            </w:r>
          </w:p>
          <w:p w14:paraId="4FFD6631" w14:textId="27BAF796" w:rsidR="00697F93" w:rsidRPr="00CA2B60" w:rsidRDefault="00BB5E84" w:rsidP="00025036">
            <w:pPr>
              <w:numPr>
                <w:ilvl w:val="0"/>
                <w:numId w:val="35"/>
              </w:numPr>
              <w:spacing w:before="120" w:after="120"/>
              <w:rPr>
                <w:rFonts w:ascii="Arial" w:hAnsi="Arial" w:cs="Arial"/>
                <w:sz w:val="20"/>
                <w:szCs w:val="20"/>
              </w:rPr>
            </w:pPr>
            <w:r w:rsidRPr="00CA2B60">
              <w:rPr>
                <w:rFonts w:ascii="Arial" w:hAnsi="Arial" w:cs="Arial"/>
                <w:sz w:val="20"/>
                <w:szCs w:val="20"/>
              </w:rPr>
              <w:t>DTP's digitalizados</w:t>
            </w:r>
          </w:p>
        </w:tc>
      </w:tr>
      <w:tr w:rsidR="00697F93" w14:paraId="2E5C27CC" w14:textId="77777777" w:rsidTr="00262535">
        <w:trPr>
          <w:jc w:val="center"/>
        </w:trPr>
        <w:tc>
          <w:tcPr>
            <w:tcW w:w="3114" w:type="dxa"/>
            <w:shd w:val="clear" w:color="auto" w:fill="ED7D31" w:themeFill="accent2"/>
            <w:vAlign w:val="center"/>
          </w:tcPr>
          <w:p w14:paraId="707100CE" w14:textId="593B0D86" w:rsidR="00697F93" w:rsidRPr="007677D0" w:rsidRDefault="00697F93" w:rsidP="00025036">
            <w:pPr>
              <w:spacing w:before="120" w:after="120"/>
              <w:jc w:val="center"/>
              <w:rPr>
                <w:rFonts w:ascii="Arial" w:hAnsi="Arial" w:cs="Arial"/>
                <w:b/>
                <w:bCs/>
                <w:color w:val="FFFFFF" w:themeColor="background1"/>
                <w:sz w:val="24"/>
                <w:szCs w:val="24"/>
              </w:rPr>
            </w:pPr>
            <w:r w:rsidRPr="007677D0">
              <w:rPr>
                <w:rFonts w:ascii="Arial" w:hAnsi="Arial" w:cs="Arial"/>
                <w:b/>
                <w:bCs/>
                <w:color w:val="FFFFFF" w:themeColor="background1"/>
                <w:sz w:val="24"/>
                <w:szCs w:val="24"/>
              </w:rPr>
              <w:t>O que deve ser evitado?</w:t>
            </w:r>
          </w:p>
        </w:tc>
        <w:tc>
          <w:tcPr>
            <w:tcW w:w="6622" w:type="dxa"/>
            <w:shd w:val="clear" w:color="auto" w:fill="F7CAAC" w:themeFill="accent2" w:themeFillTint="66"/>
            <w:vAlign w:val="center"/>
          </w:tcPr>
          <w:p w14:paraId="39640A3B" w14:textId="77777777" w:rsidR="00025036" w:rsidRPr="00CA2B60" w:rsidRDefault="00025036" w:rsidP="00025036">
            <w:pPr>
              <w:pStyle w:val="PargrafodaLista"/>
              <w:numPr>
                <w:ilvl w:val="0"/>
                <w:numId w:val="35"/>
              </w:numPr>
              <w:spacing w:before="120" w:after="120"/>
              <w:contextualSpacing w:val="0"/>
              <w:rPr>
                <w:rFonts w:ascii="Arial" w:hAnsi="Arial" w:cs="Arial"/>
                <w:sz w:val="20"/>
                <w:szCs w:val="20"/>
              </w:rPr>
            </w:pPr>
            <w:r w:rsidRPr="00CA2B60">
              <w:rPr>
                <w:rFonts w:ascii="Arial" w:hAnsi="Arial" w:cs="Arial"/>
                <w:sz w:val="20"/>
                <w:szCs w:val="20"/>
              </w:rPr>
              <w:t>Evitar falta de atualização</w:t>
            </w:r>
          </w:p>
          <w:p w14:paraId="3A38C14B" w14:textId="4DE941BD" w:rsidR="00697F93" w:rsidRPr="00CA2B60" w:rsidRDefault="00025036" w:rsidP="00025036">
            <w:pPr>
              <w:numPr>
                <w:ilvl w:val="0"/>
                <w:numId w:val="35"/>
              </w:numPr>
              <w:spacing w:before="120" w:after="120"/>
              <w:rPr>
                <w:rFonts w:ascii="Arial" w:hAnsi="Arial" w:cs="Arial"/>
                <w:sz w:val="20"/>
                <w:szCs w:val="20"/>
              </w:rPr>
            </w:pPr>
            <w:r w:rsidRPr="00CA2B60">
              <w:rPr>
                <w:rFonts w:ascii="Arial" w:hAnsi="Arial" w:cs="Arial"/>
                <w:sz w:val="20"/>
                <w:szCs w:val="20"/>
              </w:rPr>
              <w:t>Prevenir perda de documentos</w:t>
            </w:r>
          </w:p>
        </w:tc>
      </w:tr>
      <w:tr w:rsidR="00697F93" w14:paraId="1FEA0EC7" w14:textId="77777777" w:rsidTr="00262535">
        <w:trPr>
          <w:jc w:val="center"/>
        </w:trPr>
        <w:tc>
          <w:tcPr>
            <w:tcW w:w="3114" w:type="dxa"/>
            <w:shd w:val="clear" w:color="auto" w:fill="ED7D31" w:themeFill="accent2"/>
            <w:vAlign w:val="center"/>
          </w:tcPr>
          <w:p w14:paraId="206F96E0" w14:textId="2F71AA16" w:rsidR="00697F93" w:rsidRPr="007677D0" w:rsidRDefault="00697F93" w:rsidP="00025036">
            <w:pPr>
              <w:spacing w:before="120" w:after="120"/>
              <w:jc w:val="center"/>
              <w:rPr>
                <w:rFonts w:ascii="Arial" w:hAnsi="Arial" w:cs="Arial"/>
                <w:b/>
                <w:bCs/>
                <w:color w:val="FFFFFF" w:themeColor="background1"/>
                <w:sz w:val="24"/>
                <w:szCs w:val="24"/>
              </w:rPr>
            </w:pPr>
            <w:r w:rsidRPr="007677D0">
              <w:rPr>
                <w:rFonts w:ascii="Arial" w:hAnsi="Arial" w:cs="Arial"/>
                <w:b/>
                <w:bCs/>
                <w:color w:val="FFFFFF" w:themeColor="background1"/>
                <w:sz w:val="24"/>
                <w:szCs w:val="24"/>
              </w:rPr>
              <w:t>O que é considerado fraqueza no negócio por parte dos clientes?</w:t>
            </w:r>
          </w:p>
        </w:tc>
        <w:tc>
          <w:tcPr>
            <w:tcW w:w="6622" w:type="dxa"/>
            <w:shd w:val="clear" w:color="auto" w:fill="F4B083" w:themeFill="accent2" w:themeFillTint="99"/>
            <w:vAlign w:val="center"/>
          </w:tcPr>
          <w:p w14:paraId="7FCAAA85" w14:textId="12E629A0" w:rsidR="00025036" w:rsidRPr="00CA2B60" w:rsidRDefault="00025036" w:rsidP="00025036">
            <w:pPr>
              <w:pStyle w:val="PargrafodaLista"/>
              <w:numPr>
                <w:ilvl w:val="0"/>
                <w:numId w:val="35"/>
              </w:numPr>
              <w:spacing w:before="120" w:after="120"/>
              <w:contextualSpacing w:val="0"/>
              <w:rPr>
                <w:rFonts w:ascii="Arial" w:hAnsi="Arial" w:cs="Arial"/>
                <w:sz w:val="20"/>
                <w:szCs w:val="20"/>
              </w:rPr>
            </w:pPr>
            <w:r w:rsidRPr="00CA2B60">
              <w:rPr>
                <w:rFonts w:ascii="Arial" w:hAnsi="Arial" w:cs="Arial"/>
                <w:sz w:val="20"/>
                <w:szCs w:val="20"/>
              </w:rPr>
              <w:t>Perceção dos clientes</w:t>
            </w:r>
          </w:p>
          <w:p w14:paraId="73FBDA13" w14:textId="1CFCB47E" w:rsidR="00697F93" w:rsidRPr="00CA2B60" w:rsidRDefault="00025036" w:rsidP="00025036">
            <w:pPr>
              <w:numPr>
                <w:ilvl w:val="0"/>
                <w:numId w:val="35"/>
              </w:numPr>
              <w:spacing w:before="120" w:after="120"/>
              <w:rPr>
                <w:rFonts w:ascii="Arial" w:hAnsi="Arial" w:cs="Arial"/>
                <w:sz w:val="20"/>
                <w:szCs w:val="20"/>
              </w:rPr>
            </w:pPr>
            <w:r w:rsidRPr="00CA2B60">
              <w:rPr>
                <w:rFonts w:ascii="Arial" w:hAnsi="Arial" w:cs="Arial"/>
                <w:sz w:val="20"/>
                <w:szCs w:val="20"/>
              </w:rPr>
              <w:t>Inovação constante</w:t>
            </w:r>
          </w:p>
        </w:tc>
      </w:tr>
      <w:tr w:rsidR="00697F93" w14:paraId="5B48E536" w14:textId="77777777" w:rsidTr="00262535">
        <w:trPr>
          <w:jc w:val="center"/>
        </w:trPr>
        <w:tc>
          <w:tcPr>
            <w:tcW w:w="3114" w:type="dxa"/>
            <w:shd w:val="clear" w:color="auto" w:fill="ED7D31" w:themeFill="accent2"/>
            <w:vAlign w:val="center"/>
          </w:tcPr>
          <w:p w14:paraId="7145B624" w14:textId="3CE0488A" w:rsidR="00697F93" w:rsidRPr="007677D0" w:rsidRDefault="00697F93" w:rsidP="00025036">
            <w:pPr>
              <w:spacing w:before="120" w:after="120"/>
              <w:jc w:val="center"/>
              <w:rPr>
                <w:rFonts w:ascii="Arial" w:hAnsi="Arial" w:cs="Arial"/>
                <w:b/>
                <w:bCs/>
                <w:color w:val="FFFFFF" w:themeColor="background1"/>
                <w:sz w:val="24"/>
                <w:szCs w:val="24"/>
              </w:rPr>
            </w:pPr>
            <w:r w:rsidRPr="007677D0">
              <w:rPr>
                <w:rFonts w:ascii="Arial" w:hAnsi="Arial" w:cs="Arial"/>
                <w:b/>
                <w:bCs/>
                <w:color w:val="FFFFFF" w:themeColor="background1"/>
                <w:sz w:val="24"/>
                <w:szCs w:val="24"/>
              </w:rPr>
              <w:t>Devem tentar ser convertidas em pontos fortes</w:t>
            </w:r>
          </w:p>
        </w:tc>
        <w:tc>
          <w:tcPr>
            <w:tcW w:w="6622" w:type="dxa"/>
            <w:shd w:val="clear" w:color="auto" w:fill="F7CAAC" w:themeFill="accent2" w:themeFillTint="66"/>
            <w:vAlign w:val="center"/>
          </w:tcPr>
          <w:p w14:paraId="24B0D0E6" w14:textId="77777777" w:rsidR="00025036" w:rsidRPr="00CA2B60" w:rsidRDefault="00025036" w:rsidP="00025036">
            <w:pPr>
              <w:pStyle w:val="PargrafodaLista"/>
              <w:numPr>
                <w:ilvl w:val="0"/>
                <w:numId w:val="35"/>
              </w:numPr>
              <w:spacing w:before="120" w:after="120"/>
              <w:contextualSpacing w:val="0"/>
              <w:rPr>
                <w:rFonts w:ascii="Arial" w:hAnsi="Arial" w:cs="Arial"/>
                <w:sz w:val="20"/>
                <w:szCs w:val="20"/>
              </w:rPr>
            </w:pPr>
            <w:r w:rsidRPr="00CA2B60">
              <w:rPr>
                <w:rFonts w:ascii="Arial" w:hAnsi="Arial" w:cs="Arial"/>
                <w:sz w:val="20"/>
                <w:szCs w:val="20"/>
              </w:rPr>
              <w:t>Expansão em tecnologia</w:t>
            </w:r>
          </w:p>
          <w:p w14:paraId="1A6978B8" w14:textId="2E4AE092" w:rsidR="00697F93" w:rsidRPr="00CA2B60" w:rsidRDefault="00025036" w:rsidP="00025036">
            <w:pPr>
              <w:numPr>
                <w:ilvl w:val="0"/>
                <w:numId w:val="35"/>
              </w:numPr>
              <w:spacing w:before="120" w:after="120"/>
              <w:rPr>
                <w:rFonts w:ascii="Arial" w:hAnsi="Arial" w:cs="Arial"/>
                <w:sz w:val="20"/>
                <w:szCs w:val="20"/>
              </w:rPr>
            </w:pPr>
            <w:r w:rsidRPr="00CA2B60">
              <w:rPr>
                <w:rFonts w:ascii="Arial" w:hAnsi="Arial" w:cs="Arial"/>
                <w:sz w:val="20"/>
                <w:szCs w:val="20"/>
              </w:rPr>
              <w:t>Forte potencial na digitalização dos DTP's</w:t>
            </w:r>
          </w:p>
        </w:tc>
      </w:tr>
    </w:tbl>
    <w:p w14:paraId="1D8B1F20" w14:textId="04464D34" w:rsidR="000B4556" w:rsidRPr="00262535" w:rsidRDefault="000B4556" w:rsidP="00262535"/>
    <w:p w14:paraId="3AE2DB4C" w14:textId="4AF89140" w:rsidR="00780FAD" w:rsidRPr="00615058" w:rsidRDefault="000B4556" w:rsidP="00780FAD">
      <w:pPr>
        <w:pStyle w:val="Ttulo3"/>
        <w:numPr>
          <w:ilvl w:val="1"/>
          <w:numId w:val="22"/>
        </w:numPr>
        <w:spacing w:after="240"/>
        <w:rPr>
          <w:rFonts w:asciiTheme="minorHAnsi" w:hAnsiTheme="minorHAnsi" w:cstheme="minorHAnsi"/>
          <w:bCs/>
          <w:i/>
          <w:iCs/>
          <w:color w:val="C00000"/>
          <w:sz w:val="32"/>
          <w:szCs w:val="32"/>
        </w:rPr>
      </w:pPr>
      <w:bookmarkStart w:id="28" w:name="_Toc154785191"/>
      <w:r w:rsidRPr="00615058">
        <w:rPr>
          <w:rFonts w:ascii="Arial" w:hAnsi="Arial" w:cs="Arial"/>
          <w:bCs/>
          <w:i/>
          <w:iCs/>
          <w:color w:val="C00000"/>
          <w:sz w:val="28"/>
          <w:szCs w:val="28"/>
        </w:rPr>
        <w:lastRenderedPageBreak/>
        <w:t>Oportunidades</w:t>
      </w:r>
      <w:bookmarkEnd w:id="28"/>
    </w:p>
    <w:tbl>
      <w:tblPr>
        <w:tblStyle w:val="TabelacomGrelha"/>
        <w:tblpPr w:leftFromText="141" w:rightFromText="141" w:vertAnchor="text" w:tblpXSpec="center" w:tblpY="1"/>
        <w:tblOverlap w:val="neve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114"/>
        <w:gridCol w:w="6622"/>
      </w:tblGrid>
      <w:tr w:rsidR="00780FAD" w14:paraId="7B0AE9BC" w14:textId="77777777" w:rsidTr="002B4D1E">
        <w:trPr>
          <w:jc w:val="center"/>
        </w:trPr>
        <w:tc>
          <w:tcPr>
            <w:tcW w:w="3114" w:type="dxa"/>
            <w:shd w:val="clear" w:color="auto" w:fill="ED7D31" w:themeFill="accent2"/>
            <w:vAlign w:val="center"/>
          </w:tcPr>
          <w:p w14:paraId="4F787101" w14:textId="52C3E2F1" w:rsidR="00780FAD" w:rsidRPr="00497C24" w:rsidRDefault="00780FAD" w:rsidP="00497C24">
            <w:pPr>
              <w:spacing w:before="120" w:after="120"/>
              <w:jc w:val="center"/>
              <w:rPr>
                <w:rFonts w:ascii="Arial" w:hAnsi="Arial" w:cs="Arial"/>
                <w:b/>
                <w:bCs/>
                <w:color w:val="FFFFFF" w:themeColor="background1"/>
                <w:sz w:val="24"/>
                <w:szCs w:val="24"/>
              </w:rPr>
            </w:pPr>
            <w:r w:rsidRPr="00497C24">
              <w:rPr>
                <w:rFonts w:ascii="Arial" w:hAnsi="Arial" w:cs="Arial"/>
                <w:b/>
                <w:bCs/>
                <w:color w:val="FFFFFF" w:themeColor="background1"/>
                <w:sz w:val="24"/>
                <w:szCs w:val="24"/>
              </w:rPr>
              <w:t>Que boas oportunidades são identificadas?</w:t>
            </w:r>
          </w:p>
        </w:tc>
        <w:tc>
          <w:tcPr>
            <w:tcW w:w="6622" w:type="dxa"/>
            <w:shd w:val="clear" w:color="auto" w:fill="F4B083" w:themeFill="accent2" w:themeFillTint="99"/>
            <w:vAlign w:val="center"/>
          </w:tcPr>
          <w:p w14:paraId="011E4422" w14:textId="77777777" w:rsidR="00FC4B77" w:rsidRPr="00CA2B60" w:rsidRDefault="00FC4B77" w:rsidP="00497C24">
            <w:pPr>
              <w:pStyle w:val="PargrafodaLista"/>
              <w:numPr>
                <w:ilvl w:val="0"/>
                <w:numId w:val="36"/>
              </w:numPr>
              <w:spacing w:before="120" w:after="120"/>
              <w:contextualSpacing w:val="0"/>
              <w:rPr>
                <w:rFonts w:ascii="Arial" w:hAnsi="Arial" w:cs="Arial"/>
                <w:sz w:val="20"/>
                <w:szCs w:val="20"/>
              </w:rPr>
            </w:pPr>
            <w:r w:rsidRPr="00CA2B60">
              <w:rPr>
                <w:rFonts w:ascii="Arial" w:hAnsi="Arial" w:cs="Arial"/>
                <w:sz w:val="20"/>
                <w:szCs w:val="20"/>
              </w:rPr>
              <w:t>Expansão de cursos</w:t>
            </w:r>
          </w:p>
          <w:p w14:paraId="5A940183" w14:textId="012874BE" w:rsidR="00780FAD" w:rsidRPr="00CA2B60" w:rsidRDefault="00FC4B77" w:rsidP="00497C24">
            <w:pPr>
              <w:numPr>
                <w:ilvl w:val="0"/>
                <w:numId w:val="36"/>
              </w:numPr>
              <w:spacing w:before="120" w:after="120"/>
              <w:rPr>
                <w:rFonts w:ascii="Arial" w:hAnsi="Arial" w:cs="Arial"/>
                <w:sz w:val="20"/>
                <w:szCs w:val="20"/>
              </w:rPr>
            </w:pPr>
            <w:r w:rsidRPr="00CA2B60">
              <w:rPr>
                <w:rFonts w:ascii="Arial" w:hAnsi="Arial" w:cs="Arial"/>
                <w:sz w:val="20"/>
                <w:szCs w:val="20"/>
              </w:rPr>
              <w:t>Parcerias estratégicas</w:t>
            </w:r>
          </w:p>
        </w:tc>
      </w:tr>
      <w:tr w:rsidR="00780FAD" w14:paraId="3B02A489" w14:textId="77777777" w:rsidTr="002B4D1E">
        <w:trPr>
          <w:jc w:val="center"/>
        </w:trPr>
        <w:tc>
          <w:tcPr>
            <w:tcW w:w="3114" w:type="dxa"/>
            <w:shd w:val="clear" w:color="auto" w:fill="ED7D31" w:themeFill="accent2"/>
            <w:vAlign w:val="center"/>
          </w:tcPr>
          <w:p w14:paraId="6CB5C7C2" w14:textId="186CF116" w:rsidR="00780FAD" w:rsidRPr="00497C24" w:rsidRDefault="00780FAD" w:rsidP="00497C24">
            <w:pPr>
              <w:spacing w:before="120" w:after="120"/>
              <w:jc w:val="center"/>
              <w:rPr>
                <w:rFonts w:ascii="Arial" w:hAnsi="Arial" w:cs="Arial"/>
                <w:b/>
                <w:bCs/>
                <w:color w:val="FFFFFF" w:themeColor="background1"/>
                <w:sz w:val="24"/>
                <w:szCs w:val="24"/>
              </w:rPr>
            </w:pPr>
            <w:r w:rsidRPr="00497C24">
              <w:rPr>
                <w:rFonts w:ascii="Arial" w:hAnsi="Arial" w:cs="Arial"/>
                <w:b/>
                <w:bCs/>
                <w:color w:val="FFFFFF" w:themeColor="background1"/>
                <w:sz w:val="24"/>
                <w:szCs w:val="24"/>
              </w:rPr>
              <w:t>Que tendências é que estão a surgir?</w:t>
            </w:r>
          </w:p>
        </w:tc>
        <w:tc>
          <w:tcPr>
            <w:tcW w:w="6622" w:type="dxa"/>
            <w:shd w:val="clear" w:color="auto" w:fill="F7CAAC" w:themeFill="accent2" w:themeFillTint="66"/>
            <w:vAlign w:val="center"/>
          </w:tcPr>
          <w:p w14:paraId="56C100A7" w14:textId="77777777" w:rsidR="00497C24" w:rsidRPr="00CA2B60" w:rsidRDefault="00497C24" w:rsidP="00497C24">
            <w:pPr>
              <w:pStyle w:val="PargrafodaLista"/>
              <w:numPr>
                <w:ilvl w:val="0"/>
                <w:numId w:val="36"/>
              </w:numPr>
              <w:spacing w:before="120" w:after="120"/>
              <w:contextualSpacing w:val="0"/>
              <w:rPr>
                <w:rFonts w:ascii="Arial" w:hAnsi="Arial" w:cs="Arial"/>
                <w:sz w:val="20"/>
                <w:szCs w:val="20"/>
              </w:rPr>
            </w:pPr>
            <w:r w:rsidRPr="00CA2B60">
              <w:rPr>
                <w:rFonts w:ascii="Arial" w:hAnsi="Arial" w:cs="Arial"/>
                <w:sz w:val="20"/>
                <w:szCs w:val="20"/>
              </w:rPr>
              <w:t>Educação online</w:t>
            </w:r>
          </w:p>
          <w:p w14:paraId="14BD3E10" w14:textId="4542D904" w:rsidR="00780FAD" w:rsidRPr="00CA2B60" w:rsidRDefault="00497C24" w:rsidP="00497C24">
            <w:pPr>
              <w:numPr>
                <w:ilvl w:val="0"/>
                <w:numId w:val="36"/>
              </w:numPr>
              <w:spacing w:before="120" w:after="120"/>
              <w:rPr>
                <w:rFonts w:ascii="Arial" w:hAnsi="Arial" w:cs="Arial"/>
                <w:sz w:val="20"/>
                <w:szCs w:val="20"/>
              </w:rPr>
            </w:pPr>
            <w:r w:rsidRPr="00CA2B60">
              <w:rPr>
                <w:rFonts w:ascii="Arial" w:hAnsi="Arial" w:cs="Arial"/>
                <w:sz w:val="20"/>
                <w:szCs w:val="20"/>
              </w:rPr>
              <w:t>Evolução tecnológica</w:t>
            </w:r>
          </w:p>
        </w:tc>
      </w:tr>
    </w:tbl>
    <w:p w14:paraId="00253FDE" w14:textId="77777777" w:rsidR="00311C94" w:rsidRPr="000C3EA2" w:rsidRDefault="00311C94" w:rsidP="000C3EA2">
      <w:pPr>
        <w:spacing w:before="240"/>
        <w:rPr>
          <w:rFonts w:ascii="Arial" w:hAnsi="Arial" w:cs="Arial"/>
          <w:b/>
          <w:bCs/>
          <w:sz w:val="24"/>
          <w:szCs w:val="24"/>
        </w:rPr>
      </w:pPr>
    </w:p>
    <w:p w14:paraId="6FF583D6" w14:textId="0EAD3619" w:rsidR="00B40CF1" w:rsidRDefault="000B4556" w:rsidP="00F11FB1">
      <w:pPr>
        <w:pStyle w:val="Ttulo3"/>
        <w:numPr>
          <w:ilvl w:val="1"/>
          <w:numId w:val="22"/>
        </w:numPr>
        <w:spacing w:after="240" w:line="240" w:lineRule="auto"/>
        <w:ind w:left="1797"/>
        <w:rPr>
          <w:rFonts w:ascii="Arial" w:hAnsi="Arial" w:cs="Arial"/>
          <w:bCs/>
          <w:i/>
          <w:iCs/>
          <w:color w:val="C00000"/>
          <w:sz w:val="28"/>
          <w:szCs w:val="28"/>
        </w:rPr>
      </w:pPr>
      <w:bookmarkStart w:id="29" w:name="_Toc154785192"/>
      <w:r w:rsidRPr="00615058">
        <w:rPr>
          <w:rFonts w:ascii="Arial" w:hAnsi="Arial" w:cs="Arial"/>
          <w:bCs/>
          <w:i/>
          <w:iCs/>
          <w:color w:val="C00000"/>
          <w:sz w:val="28"/>
          <w:szCs w:val="28"/>
        </w:rPr>
        <w:t>Ameaças</w:t>
      </w:r>
      <w:bookmarkEnd w:id="29"/>
    </w:p>
    <w:tbl>
      <w:tblPr>
        <w:tblStyle w:val="TabelacomGrelha"/>
        <w:tblpPr w:leftFromText="141" w:rightFromText="141" w:vertAnchor="text" w:horzAnchor="margin" w:tblpY="194"/>
        <w:tblOverlap w:val="neve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114"/>
        <w:gridCol w:w="6622"/>
      </w:tblGrid>
      <w:tr w:rsidR="00F11FB1" w:rsidRPr="00780FAD" w14:paraId="476DDF32" w14:textId="77777777" w:rsidTr="00F11FB1">
        <w:tc>
          <w:tcPr>
            <w:tcW w:w="3114" w:type="dxa"/>
            <w:shd w:val="clear" w:color="auto" w:fill="ED7D31" w:themeFill="accent2"/>
            <w:vAlign w:val="center"/>
          </w:tcPr>
          <w:p w14:paraId="2F9FBF2F" w14:textId="77777777" w:rsidR="00F11FB1" w:rsidRPr="000C3EA2" w:rsidRDefault="00F11FB1" w:rsidP="00F11FB1">
            <w:pPr>
              <w:spacing w:after="120"/>
              <w:jc w:val="center"/>
              <w:rPr>
                <w:rFonts w:ascii="Arial" w:hAnsi="Arial" w:cs="Arial"/>
                <w:b/>
                <w:bCs/>
                <w:color w:val="FFFFFF" w:themeColor="background1"/>
                <w:sz w:val="24"/>
                <w:szCs w:val="24"/>
              </w:rPr>
            </w:pPr>
            <w:r w:rsidRPr="000C3EA2">
              <w:rPr>
                <w:rFonts w:ascii="Arial" w:hAnsi="Arial" w:cs="Arial"/>
                <w:b/>
                <w:bCs/>
                <w:color w:val="FFFFFF" w:themeColor="background1"/>
                <w:sz w:val="24"/>
                <w:szCs w:val="24"/>
              </w:rPr>
              <w:t>Que ameaças podem ser identificadas?</w:t>
            </w:r>
          </w:p>
        </w:tc>
        <w:tc>
          <w:tcPr>
            <w:tcW w:w="6622" w:type="dxa"/>
            <w:shd w:val="clear" w:color="auto" w:fill="F4B083" w:themeFill="accent2" w:themeFillTint="99"/>
            <w:vAlign w:val="center"/>
          </w:tcPr>
          <w:p w14:paraId="1E764990" w14:textId="77777777" w:rsidR="00F11FB1" w:rsidRPr="00CA2B60" w:rsidRDefault="00F11FB1" w:rsidP="00F11FB1">
            <w:pPr>
              <w:pStyle w:val="PargrafodaLista"/>
              <w:numPr>
                <w:ilvl w:val="0"/>
                <w:numId w:val="37"/>
              </w:numPr>
              <w:spacing w:after="120"/>
              <w:contextualSpacing w:val="0"/>
              <w:rPr>
                <w:rFonts w:ascii="Arial" w:hAnsi="Arial" w:cs="Arial"/>
                <w:sz w:val="20"/>
                <w:szCs w:val="20"/>
              </w:rPr>
            </w:pPr>
            <w:r w:rsidRPr="00CA2B60">
              <w:rPr>
                <w:rFonts w:ascii="Arial" w:hAnsi="Arial" w:cs="Arial"/>
                <w:sz w:val="20"/>
                <w:szCs w:val="20"/>
              </w:rPr>
              <w:t>Concorrência aumentando</w:t>
            </w:r>
          </w:p>
          <w:p w14:paraId="3AF0EAD6" w14:textId="77777777" w:rsidR="00F11FB1" w:rsidRPr="00CA2B60" w:rsidRDefault="00F11FB1" w:rsidP="00F11FB1">
            <w:pPr>
              <w:pStyle w:val="PargrafodaLista"/>
              <w:numPr>
                <w:ilvl w:val="0"/>
                <w:numId w:val="37"/>
              </w:numPr>
              <w:spacing w:after="120"/>
              <w:contextualSpacing w:val="0"/>
              <w:rPr>
                <w:rFonts w:ascii="Arial" w:hAnsi="Arial" w:cs="Arial"/>
                <w:sz w:val="20"/>
                <w:szCs w:val="20"/>
              </w:rPr>
            </w:pPr>
            <w:r w:rsidRPr="00CA2B60">
              <w:rPr>
                <w:rFonts w:ascii="Arial" w:hAnsi="Arial" w:cs="Arial"/>
                <w:sz w:val="20"/>
                <w:szCs w:val="20"/>
              </w:rPr>
              <w:t>Mudanças regulamentares</w:t>
            </w:r>
          </w:p>
        </w:tc>
      </w:tr>
      <w:tr w:rsidR="00F11FB1" w:rsidRPr="00780FAD" w14:paraId="2828B17F" w14:textId="77777777" w:rsidTr="00F11FB1">
        <w:tc>
          <w:tcPr>
            <w:tcW w:w="3114" w:type="dxa"/>
            <w:shd w:val="clear" w:color="auto" w:fill="ED7D31" w:themeFill="accent2"/>
            <w:vAlign w:val="center"/>
          </w:tcPr>
          <w:p w14:paraId="5D1857A1" w14:textId="77777777" w:rsidR="00F11FB1" w:rsidRPr="000C3EA2" w:rsidRDefault="00F11FB1" w:rsidP="00F11FB1">
            <w:pPr>
              <w:spacing w:after="120"/>
              <w:jc w:val="center"/>
              <w:rPr>
                <w:rFonts w:ascii="Arial" w:hAnsi="Arial" w:cs="Arial"/>
                <w:b/>
                <w:bCs/>
                <w:color w:val="FFFFFF" w:themeColor="background1"/>
                <w:sz w:val="24"/>
                <w:szCs w:val="24"/>
              </w:rPr>
            </w:pPr>
            <w:r w:rsidRPr="000C3EA2">
              <w:rPr>
                <w:rFonts w:ascii="Arial" w:hAnsi="Arial" w:cs="Arial"/>
                <w:b/>
                <w:bCs/>
                <w:color w:val="FFFFFF" w:themeColor="background1"/>
                <w:sz w:val="24"/>
                <w:szCs w:val="24"/>
              </w:rPr>
              <w:t>Que tendências desafiam o negócio?</w:t>
            </w:r>
          </w:p>
        </w:tc>
        <w:tc>
          <w:tcPr>
            <w:tcW w:w="6622" w:type="dxa"/>
            <w:shd w:val="clear" w:color="auto" w:fill="F7CAAC" w:themeFill="accent2" w:themeFillTint="66"/>
            <w:vAlign w:val="center"/>
          </w:tcPr>
          <w:p w14:paraId="09E6ACDC" w14:textId="77777777" w:rsidR="00F11FB1" w:rsidRPr="00CA2B60" w:rsidRDefault="00F11FB1" w:rsidP="00F11FB1">
            <w:pPr>
              <w:pStyle w:val="PargrafodaLista"/>
              <w:numPr>
                <w:ilvl w:val="0"/>
                <w:numId w:val="37"/>
              </w:numPr>
              <w:spacing w:after="120"/>
              <w:contextualSpacing w:val="0"/>
              <w:rPr>
                <w:rFonts w:ascii="Arial" w:hAnsi="Arial" w:cs="Arial"/>
                <w:sz w:val="20"/>
                <w:szCs w:val="20"/>
              </w:rPr>
            </w:pPr>
            <w:r w:rsidRPr="00CA2B60">
              <w:rPr>
                <w:rFonts w:ascii="Arial" w:hAnsi="Arial" w:cs="Arial"/>
                <w:sz w:val="20"/>
                <w:szCs w:val="20"/>
              </w:rPr>
              <w:t>Tecnologia em evolução</w:t>
            </w:r>
          </w:p>
          <w:p w14:paraId="71822094" w14:textId="77777777" w:rsidR="00F11FB1" w:rsidRPr="00CA2B60" w:rsidRDefault="00F11FB1" w:rsidP="00F11FB1">
            <w:pPr>
              <w:pStyle w:val="PargrafodaLista"/>
              <w:numPr>
                <w:ilvl w:val="0"/>
                <w:numId w:val="37"/>
              </w:numPr>
              <w:spacing w:after="120"/>
              <w:contextualSpacing w:val="0"/>
              <w:rPr>
                <w:rFonts w:ascii="Arial" w:hAnsi="Arial" w:cs="Arial"/>
                <w:sz w:val="20"/>
                <w:szCs w:val="20"/>
              </w:rPr>
            </w:pPr>
            <w:r w:rsidRPr="00CA2B60">
              <w:rPr>
                <w:rFonts w:ascii="Arial" w:hAnsi="Arial" w:cs="Arial"/>
                <w:sz w:val="20"/>
                <w:szCs w:val="20"/>
              </w:rPr>
              <w:t>Redução de financiamento público</w:t>
            </w:r>
          </w:p>
        </w:tc>
      </w:tr>
    </w:tbl>
    <w:p w14:paraId="47761E65" w14:textId="77777777" w:rsidR="00F11FB1" w:rsidRPr="00F11FB1" w:rsidRDefault="00F11FB1" w:rsidP="00F11FB1"/>
    <w:p w14:paraId="51DB8438" w14:textId="5CC1B9B1" w:rsidR="00F11FB1" w:rsidRDefault="00F11FB1">
      <w:r>
        <w:br w:type="page"/>
      </w:r>
    </w:p>
    <w:p w14:paraId="6CA0584B" w14:textId="2791FE40" w:rsidR="00A24BAA" w:rsidRDefault="008D7C33" w:rsidP="00697077">
      <w:pPr>
        <w:pStyle w:val="Ttulo2"/>
        <w:numPr>
          <w:ilvl w:val="0"/>
          <w:numId w:val="22"/>
        </w:numPr>
        <w:ind w:left="426" w:hanging="426"/>
        <w:rPr>
          <w:rFonts w:ascii="Arial" w:hAnsi="Arial" w:cs="Arial"/>
          <w:b/>
          <w:bCs/>
          <w:i/>
          <w:iCs/>
          <w:color w:val="C00000"/>
          <w:sz w:val="28"/>
          <w:szCs w:val="28"/>
        </w:rPr>
      </w:pPr>
      <w:bookmarkStart w:id="30" w:name="_Toc154785193"/>
      <w:r>
        <w:rPr>
          <w:rFonts w:ascii="Arial" w:hAnsi="Arial" w:cs="Arial"/>
          <w:b/>
          <w:bCs/>
          <w:i/>
          <w:iCs/>
          <w:color w:val="C00000"/>
          <w:sz w:val="28"/>
          <w:szCs w:val="28"/>
        </w:rPr>
        <w:t>Cadeia de valor</w:t>
      </w:r>
      <w:bookmarkEnd w:id="30"/>
    </w:p>
    <w:p w14:paraId="4DA632C8" w14:textId="43FD0725" w:rsidR="00A24BAA" w:rsidRPr="00641E5D" w:rsidRDefault="0049351A" w:rsidP="00641E5D">
      <w:pPr>
        <w:spacing w:before="240" w:after="120" w:line="240" w:lineRule="auto"/>
        <w:ind w:firstLine="425"/>
        <w:rPr>
          <w:rFonts w:ascii="Arial" w:hAnsi="Arial" w:cs="Arial"/>
          <w:sz w:val="24"/>
          <w:szCs w:val="24"/>
        </w:rPr>
      </w:pPr>
      <w:r w:rsidRPr="00641E5D">
        <w:rPr>
          <w:rFonts w:ascii="Arial" w:hAnsi="Arial" w:cs="Arial"/>
          <w:sz w:val="24"/>
          <w:szCs w:val="24"/>
        </w:rPr>
        <w:t xml:space="preserve">A cadeia de valor representada na imagem </w:t>
      </w:r>
      <w:r w:rsidR="00641E5D">
        <w:rPr>
          <w:rFonts w:ascii="Arial" w:hAnsi="Arial" w:cs="Arial"/>
          <w:sz w:val="24"/>
          <w:szCs w:val="24"/>
        </w:rPr>
        <w:t>abaixo</w:t>
      </w:r>
      <w:r w:rsidRPr="00641E5D">
        <w:rPr>
          <w:rFonts w:ascii="Arial" w:hAnsi="Arial" w:cs="Arial"/>
          <w:sz w:val="24"/>
          <w:szCs w:val="24"/>
        </w:rPr>
        <w:t xml:space="preserve"> detalha como a empresa transforma recursos em produtos finais que geram valor, distribuída em atividades de suporte e atividades primárias, com o objetivo de criar uma margem que é a diferença entre o valor total criado e o custo de criação desse valor.</w:t>
      </w:r>
    </w:p>
    <w:p w14:paraId="47170F80" w14:textId="52EE56C8" w:rsidR="001103CA" w:rsidRPr="00641E5D" w:rsidRDefault="005F0FD9" w:rsidP="00641E5D">
      <w:pPr>
        <w:spacing w:before="240" w:after="120" w:line="240" w:lineRule="auto"/>
        <w:ind w:firstLine="425"/>
        <w:jc w:val="center"/>
        <w:rPr>
          <w:rFonts w:ascii="Arial" w:hAnsi="Arial" w:cs="Arial"/>
          <w:sz w:val="24"/>
          <w:szCs w:val="24"/>
          <w:u w:val="single"/>
        </w:rPr>
      </w:pPr>
      <w:r w:rsidRPr="00641E5D">
        <w:rPr>
          <w:rFonts w:ascii="Arial" w:hAnsi="Arial" w:cs="Arial"/>
          <w:noProof/>
          <w:sz w:val="24"/>
          <w:szCs w:val="24"/>
        </w:rPr>
        <w:drawing>
          <wp:inline distT="0" distB="0" distL="0" distR="0" wp14:anchorId="1C841DAF" wp14:editId="280C2896">
            <wp:extent cx="6188710" cy="3825875"/>
            <wp:effectExtent l="19050" t="19050" r="21590" b="22225"/>
            <wp:docPr id="551754369" name="Imagem 551754369"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54369" name="Imagem 1" descr="Uma imagem com texto, captura de ecrã, Tipo de letra, número&#10;&#10;Descrição gerada automaticamente"/>
                    <pic:cNvPicPr/>
                  </pic:nvPicPr>
                  <pic:blipFill>
                    <a:blip r:embed="rId15"/>
                    <a:stretch>
                      <a:fillRect/>
                    </a:stretch>
                  </pic:blipFill>
                  <pic:spPr>
                    <a:xfrm>
                      <a:off x="0" y="0"/>
                      <a:ext cx="6188710" cy="3825875"/>
                    </a:xfrm>
                    <a:prstGeom prst="rect">
                      <a:avLst/>
                    </a:prstGeom>
                    <a:ln>
                      <a:solidFill>
                        <a:schemeClr val="tx1"/>
                      </a:solidFill>
                    </a:ln>
                  </pic:spPr>
                </pic:pic>
              </a:graphicData>
            </a:graphic>
          </wp:inline>
        </w:drawing>
      </w:r>
    </w:p>
    <w:p w14:paraId="5E15C55E" w14:textId="7E1B8073" w:rsidR="0049351A" w:rsidRPr="00641E5D" w:rsidRDefault="00641E5D" w:rsidP="00641E5D">
      <w:pPr>
        <w:spacing w:after="120" w:line="240" w:lineRule="auto"/>
        <w:ind w:firstLine="425"/>
        <w:rPr>
          <w:rFonts w:ascii="Arial" w:hAnsi="Arial" w:cs="Arial"/>
          <w:sz w:val="24"/>
          <w:szCs w:val="24"/>
          <w:u w:val="single"/>
        </w:rPr>
      </w:pPr>
      <w:r w:rsidRPr="00641E5D">
        <w:rPr>
          <w:rFonts w:ascii="Arial" w:hAnsi="Arial" w:cs="Arial"/>
          <w:sz w:val="24"/>
          <w:szCs w:val="24"/>
        </w:rPr>
        <w:t>Cada uma dessas atividades contribui para a criação de valor na InforFig. As atividades de suporte propiciam a fundação necessária para as operações diárias, enquanto as atividades primárias estão diretamente relacionadas com a entrega dos serviços educacionais. A margem, à direita do diagrama, representa o valor adicional criado através da combinação eficiente e eficaz dessas atividades.</w:t>
      </w:r>
    </w:p>
    <w:p w14:paraId="4E254C91" w14:textId="7B17E0BE" w:rsidR="00A24BAA" w:rsidRDefault="00754D1E" w:rsidP="00DD77E2">
      <w:pPr>
        <w:rPr>
          <w:u w:val="single"/>
        </w:rPr>
      </w:pPr>
      <w:r>
        <w:rPr>
          <w:u w:val="single"/>
        </w:rPr>
        <w:br w:type="page"/>
      </w:r>
    </w:p>
    <w:p w14:paraId="05DD8BFD" w14:textId="54499BB5" w:rsidR="00641E5D" w:rsidRPr="00697077" w:rsidRDefault="003844F2" w:rsidP="00697077">
      <w:pPr>
        <w:pStyle w:val="Ttulo2"/>
        <w:numPr>
          <w:ilvl w:val="0"/>
          <w:numId w:val="22"/>
        </w:numPr>
        <w:spacing w:after="240" w:line="240" w:lineRule="auto"/>
        <w:ind w:left="714" w:hanging="357"/>
        <w:rPr>
          <w:rFonts w:ascii="Arial" w:hAnsi="Arial" w:cs="Arial"/>
          <w:b/>
          <w:bCs/>
          <w:i/>
          <w:iCs/>
          <w:color w:val="C00000"/>
          <w:sz w:val="28"/>
          <w:szCs w:val="28"/>
        </w:rPr>
      </w:pPr>
      <w:bookmarkStart w:id="31" w:name="_Toc154785194"/>
      <w:r>
        <w:rPr>
          <w:rFonts w:ascii="Arial" w:hAnsi="Arial" w:cs="Arial"/>
          <w:b/>
          <w:bCs/>
          <w:i/>
          <w:iCs/>
          <w:color w:val="C00000"/>
          <w:sz w:val="28"/>
          <w:szCs w:val="28"/>
        </w:rPr>
        <w:lastRenderedPageBreak/>
        <w:t>Modelo VRIO</w:t>
      </w:r>
      <w:bookmarkEnd w:id="31"/>
    </w:p>
    <w:tbl>
      <w:tblPr>
        <w:tblStyle w:val="TabeladeGrelha5Escura-Destaque2"/>
        <w:tblpPr w:leftFromText="141" w:rightFromText="141" w:vertAnchor="text" w:tblpXSpec="center" w:tblpY="1"/>
        <w:tblOverlap w:val="never"/>
        <w:tblW w:w="9918" w:type="dxa"/>
        <w:jc w:val="center"/>
        <w:tblLook w:val="04A0" w:firstRow="1" w:lastRow="0" w:firstColumn="1" w:lastColumn="0" w:noHBand="0" w:noVBand="1"/>
      </w:tblPr>
      <w:tblGrid>
        <w:gridCol w:w="2617"/>
        <w:gridCol w:w="1217"/>
        <w:gridCol w:w="910"/>
        <w:gridCol w:w="1657"/>
        <w:gridCol w:w="1763"/>
        <w:gridCol w:w="1754"/>
      </w:tblGrid>
      <w:tr w:rsidR="00560D7D" w:rsidRPr="006907A2" w14:paraId="3C0DCA90" w14:textId="77777777" w:rsidTr="00270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FFFFFF"/>
            </w:tcBorders>
            <w:vAlign w:val="center"/>
            <w:hideMark/>
          </w:tcPr>
          <w:p w14:paraId="502D850D" w14:textId="77777777" w:rsidR="00560D7D" w:rsidRPr="006907A2" w:rsidRDefault="00560D7D">
            <w:pPr>
              <w:spacing w:before="120" w:after="120"/>
              <w:jc w:val="center"/>
              <w:rPr>
                <w:rFonts w:ascii="Arial" w:eastAsia="Times New Roman" w:hAnsi="Arial" w:cs="Arial"/>
                <w:b w:val="0"/>
                <w:bCs w:val="0"/>
                <w:sz w:val="24"/>
                <w:szCs w:val="24"/>
                <w:lang w:eastAsia="pt-PT"/>
              </w:rPr>
            </w:pPr>
            <w:r w:rsidRPr="006907A2">
              <w:rPr>
                <w:rFonts w:ascii="Arial" w:eastAsia="Times New Roman" w:hAnsi="Arial" w:cs="Arial"/>
                <w:b w:val="0"/>
                <w:bCs w:val="0"/>
                <w:sz w:val="24"/>
                <w:szCs w:val="24"/>
                <w:lang w:eastAsia="pt-PT"/>
              </w:rPr>
              <w:t>Recurso/Capacidade</w:t>
            </w:r>
          </w:p>
        </w:tc>
        <w:tc>
          <w:tcPr>
            <w:tcW w:w="1119" w:type="dxa"/>
            <w:tcBorders>
              <w:left w:val="single" w:sz="4" w:space="0" w:color="FFFFFF"/>
              <w:right w:val="single" w:sz="4" w:space="0" w:color="FFFFFF" w:themeColor="background1"/>
            </w:tcBorders>
            <w:vAlign w:val="center"/>
            <w:hideMark/>
          </w:tcPr>
          <w:p w14:paraId="7D561BD6" w14:textId="77777777" w:rsidR="00560D7D" w:rsidRPr="006907A2" w:rsidRDefault="00560D7D">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Val</w:t>
            </w:r>
            <w:r>
              <w:rPr>
                <w:rFonts w:ascii="Arial" w:eastAsia="Times New Roman" w:hAnsi="Arial" w:cs="Arial"/>
                <w:sz w:val="24"/>
                <w:szCs w:val="24"/>
                <w:lang w:eastAsia="pt-PT"/>
              </w:rPr>
              <w:t>ioso?</w:t>
            </w:r>
          </w:p>
        </w:tc>
        <w:tc>
          <w:tcPr>
            <w:tcW w:w="0" w:type="auto"/>
            <w:tcBorders>
              <w:left w:val="single" w:sz="4" w:space="0" w:color="FFFFFF" w:themeColor="background1"/>
              <w:right w:val="single" w:sz="4" w:space="0" w:color="FFFFFF" w:themeColor="background1"/>
            </w:tcBorders>
            <w:vAlign w:val="center"/>
            <w:hideMark/>
          </w:tcPr>
          <w:p w14:paraId="6B76D1F5" w14:textId="77777777" w:rsidR="00560D7D" w:rsidRPr="006907A2" w:rsidRDefault="00560D7D">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Rar</w:t>
            </w:r>
            <w:r>
              <w:rPr>
                <w:rFonts w:ascii="Arial" w:eastAsia="Times New Roman" w:hAnsi="Arial" w:cs="Arial"/>
                <w:sz w:val="24"/>
                <w:szCs w:val="24"/>
                <w:lang w:eastAsia="pt-PT"/>
              </w:rPr>
              <w:t>o?</w:t>
            </w:r>
          </w:p>
        </w:tc>
        <w:tc>
          <w:tcPr>
            <w:tcW w:w="0" w:type="auto"/>
            <w:tcBorders>
              <w:left w:val="single" w:sz="4" w:space="0" w:color="FFFFFF" w:themeColor="background1"/>
              <w:right w:val="single" w:sz="4" w:space="0" w:color="FFFFFF" w:themeColor="background1"/>
            </w:tcBorders>
            <w:vAlign w:val="center"/>
            <w:hideMark/>
          </w:tcPr>
          <w:p w14:paraId="48618F87" w14:textId="77777777" w:rsidR="00560D7D" w:rsidRPr="006907A2" w:rsidRDefault="00560D7D">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Dispendioso de imitar?</w:t>
            </w:r>
          </w:p>
        </w:tc>
        <w:tc>
          <w:tcPr>
            <w:tcW w:w="0" w:type="auto"/>
            <w:tcBorders>
              <w:left w:val="single" w:sz="4" w:space="0" w:color="FFFFFF" w:themeColor="background1"/>
              <w:right w:val="single" w:sz="4" w:space="0" w:color="FFFFFF" w:themeColor="background1"/>
            </w:tcBorders>
            <w:vAlign w:val="center"/>
            <w:hideMark/>
          </w:tcPr>
          <w:p w14:paraId="61CBFAB1" w14:textId="77777777" w:rsidR="00560D7D" w:rsidRPr="006907A2" w:rsidRDefault="00560D7D">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Explorado pela organização?</w:t>
            </w:r>
          </w:p>
        </w:tc>
        <w:tc>
          <w:tcPr>
            <w:tcW w:w="1780" w:type="dxa"/>
            <w:tcBorders>
              <w:left w:val="single" w:sz="4" w:space="0" w:color="FFFFFF" w:themeColor="background1"/>
            </w:tcBorders>
            <w:vAlign w:val="center"/>
            <w:hideMark/>
          </w:tcPr>
          <w:p w14:paraId="695D5188" w14:textId="77777777" w:rsidR="00560D7D" w:rsidRPr="006907A2" w:rsidRDefault="00560D7D">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Vantagem Competitiva</w:t>
            </w:r>
          </w:p>
        </w:tc>
      </w:tr>
      <w:tr w:rsidR="00560D7D" w:rsidRPr="006907A2" w14:paraId="0526A1BA" w14:textId="77777777" w:rsidTr="00270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FFFFFF"/>
            </w:tcBorders>
            <w:vAlign w:val="center"/>
            <w:hideMark/>
          </w:tcPr>
          <w:p w14:paraId="7820CF53" w14:textId="77777777" w:rsidR="00560D7D" w:rsidRPr="006907A2" w:rsidRDefault="00560D7D">
            <w:pPr>
              <w:spacing w:before="120" w:after="120"/>
              <w:jc w:val="center"/>
              <w:rPr>
                <w:rFonts w:ascii="Arial" w:eastAsia="Times New Roman" w:hAnsi="Arial" w:cs="Arial"/>
                <w:sz w:val="24"/>
                <w:szCs w:val="24"/>
                <w:lang w:eastAsia="pt-PT"/>
              </w:rPr>
            </w:pPr>
            <w:r w:rsidRPr="006907A2">
              <w:rPr>
                <w:rFonts w:ascii="Arial" w:eastAsia="Times New Roman" w:hAnsi="Arial" w:cs="Arial"/>
                <w:sz w:val="24"/>
                <w:szCs w:val="24"/>
                <w:lang w:eastAsia="pt-PT"/>
              </w:rPr>
              <w:t>Cursos Gratuitos</w:t>
            </w:r>
          </w:p>
        </w:tc>
        <w:tc>
          <w:tcPr>
            <w:tcW w:w="1119" w:type="dxa"/>
            <w:vAlign w:val="center"/>
            <w:hideMark/>
          </w:tcPr>
          <w:p w14:paraId="1DBE9B44"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0" w:type="auto"/>
            <w:vAlign w:val="center"/>
            <w:hideMark/>
          </w:tcPr>
          <w:p w14:paraId="345739C6"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0" w:type="auto"/>
            <w:vAlign w:val="center"/>
            <w:hideMark/>
          </w:tcPr>
          <w:p w14:paraId="11503201"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Sim</w:t>
            </w:r>
          </w:p>
        </w:tc>
        <w:tc>
          <w:tcPr>
            <w:tcW w:w="0" w:type="auto"/>
            <w:vAlign w:val="center"/>
            <w:hideMark/>
          </w:tcPr>
          <w:p w14:paraId="4C9B185E"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1780" w:type="dxa"/>
            <w:vAlign w:val="center"/>
            <w:hideMark/>
          </w:tcPr>
          <w:p w14:paraId="7502BD57"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 xml:space="preserve">Vantagem Competitiva </w:t>
            </w:r>
            <w:r>
              <w:rPr>
                <w:rFonts w:ascii="Arial" w:eastAsia="Times New Roman" w:hAnsi="Arial" w:cs="Arial"/>
                <w:sz w:val="24"/>
                <w:szCs w:val="24"/>
                <w:lang w:eastAsia="pt-PT"/>
              </w:rPr>
              <w:t>Sustentável</w:t>
            </w:r>
          </w:p>
        </w:tc>
      </w:tr>
      <w:tr w:rsidR="00560D7D" w:rsidRPr="006907A2" w14:paraId="66E97712" w14:textId="77777777" w:rsidTr="0027037E">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cBorders>
            <w:vAlign w:val="center"/>
            <w:hideMark/>
          </w:tcPr>
          <w:p w14:paraId="36171E6F" w14:textId="77777777" w:rsidR="00560D7D" w:rsidRPr="00B905C3" w:rsidRDefault="00560D7D">
            <w:pPr>
              <w:spacing w:before="120" w:after="120"/>
              <w:jc w:val="center"/>
              <w:rPr>
                <w:rFonts w:ascii="Arial" w:eastAsia="Times New Roman" w:hAnsi="Arial" w:cs="Arial"/>
                <w:sz w:val="24"/>
                <w:szCs w:val="24"/>
                <w:lang w:eastAsia="pt-PT"/>
              </w:rPr>
            </w:pPr>
            <w:r w:rsidRPr="00B905C3">
              <w:rPr>
                <w:rFonts w:ascii="Arial" w:eastAsia="Times New Roman" w:hAnsi="Arial" w:cs="Arial"/>
                <w:sz w:val="24"/>
                <w:szCs w:val="24"/>
                <w:lang w:eastAsia="pt-PT"/>
              </w:rPr>
              <w:t>Parcerias com entidades culturais</w:t>
            </w:r>
          </w:p>
        </w:tc>
        <w:tc>
          <w:tcPr>
            <w:tcW w:w="1119" w:type="dxa"/>
            <w:vAlign w:val="center"/>
            <w:hideMark/>
          </w:tcPr>
          <w:p w14:paraId="2FF75534"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0" w:type="auto"/>
            <w:vAlign w:val="center"/>
            <w:hideMark/>
          </w:tcPr>
          <w:p w14:paraId="3E8C6D4E"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Não</w:t>
            </w:r>
          </w:p>
        </w:tc>
        <w:tc>
          <w:tcPr>
            <w:tcW w:w="0" w:type="auto"/>
            <w:vAlign w:val="center"/>
            <w:hideMark/>
          </w:tcPr>
          <w:p w14:paraId="2C4A12C4"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Não</w:t>
            </w:r>
          </w:p>
        </w:tc>
        <w:tc>
          <w:tcPr>
            <w:tcW w:w="0" w:type="auto"/>
            <w:vAlign w:val="center"/>
            <w:hideMark/>
          </w:tcPr>
          <w:p w14:paraId="30BEC358"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1780" w:type="dxa"/>
            <w:vAlign w:val="center"/>
            <w:hideMark/>
          </w:tcPr>
          <w:p w14:paraId="2158CE27"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Vantagem Competitiva Temporária</w:t>
            </w:r>
          </w:p>
        </w:tc>
      </w:tr>
      <w:tr w:rsidR="00560D7D" w:rsidRPr="006907A2" w14:paraId="6B3A4AF2" w14:textId="77777777" w:rsidTr="00270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hideMark/>
          </w:tcPr>
          <w:p w14:paraId="2589E3A1" w14:textId="77777777" w:rsidR="00560D7D" w:rsidRPr="00B905C3" w:rsidRDefault="00560D7D">
            <w:pPr>
              <w:spacing w:before="120" w:after="120"/>
              <w:jc w:val="center"/>
              <w:rPr>
                <w:rFonts w:ascii="Arial" w:eastAsia="Times New Roman" w:hAnsi="Arial" w:cs="Arial"/>
                <w:sz w:val="24"/>
                <w:szCs w:val="24"/>
                <w:lang w:eastAsia="pt-PT"/>
              </w:rPr>
            </w:pPr>
            <w:r w:rsidRPr="00B905C3">
              <w:rPr>
                <w:rFonts w:ascii="Arial" w:eastAsia="Times New Roman" w:hAnsi="Arial" w:cs="Arial"/>
                <w:sz w:val="24"/>
                <w:szCs w:val="24"/>
                <w:lang w:eastAsia="pt-PT"/>
              </w:rPr>
              <w:t>Financiamento do Estado</w:t>
            </w:r>
          </w:p>
        </w:tc>
        <w:tc>
          <w:tcPr>
            <w:tcW w:w="1119" w:type="dxa"/>
            <w:vAlign w:val="center"/>
            <w:hideMark/>
          </w:tcPr>
          <w:p w14:paraId="35EE5528"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0" w:type="auto"/>
            <w:vAlign w:val="center"/>
            <w:hideMark/>
          </w:tcPr>
          <w:p w14:paraId="1345A5D1"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Não</w:t>
            </w:r>
          </w:p>
        </w:tc>
        <w:tc>
          <w:tcPr>
            <w:tcW w:w="0" w:type="auto"/>
            <w:vAlign w:val="center"/>
            <w:hideMark/>
          </w:tcPr>
          <w:p w14:paraId="71F704EF"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Sim</w:t>
            </w:r>
          </w:p>
        </w:tc>
        <w:tc>
          <w:tcPr>
            <w:tcW w:w="0" w:type="auto"/>
            <w:vAlign w:val="center"/>
            <w:hideMark/>
          </w:tcPr>
          <w:p w14:paraId="2C854601"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1780" w:type="dxa"/>
            <w:vAlign w:val="center"/>
            <w:hideMark/>
          </w:tcPr>
          <w:p w14:paraId="0FDB4D89"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Vantagem Competitiva Sustentável</w:t>
            </w:r>
          </w:p>
        </w:tc>
      </w:tr>
      <w:tr w:rsidR="00560D7D" w:rsidRPr="006907A2" w14:paraId="724F95EB" w14:textId="77777777" w:rsidTr="0027037E">
        <w:trPr>
          <w:jc w:val="center"/>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FFFFFF"/>
            </w:tcBorders>
            <w:vAlign w:val="center"/>
            <w:hideMark/>
          </w:tcPr>
          <w:p w14:paraId="365A1F60" w14:textId="77777777" w:rsidR="00560D7D" w:rsidRPr="00B905C3" w:rsidRDefault="00560D7D">
            <w:pPr>
              <w:spacing w:before="120" w:after="120"/>
              <w:jc w:val="center"/>
              <w:rPr>
                <w:rFonts w:ascii="Arial" w:eastAsia="Times New Roman" w:hAnsi="Arial" w:cs="Arial"/>
                <w:sz w:val="24"/>
                <w:szCs w:val="24"/>
                <w:lang w:eastAsia="pt-PT"/>
              </w:rPr>
            </w:pPr>
            <w:r w:rsidRPr="00B905C3">
              <w:rPr>
                <w:rFonts w:ascii="Arial" w:eastAsia="Times New Roman" w:hAnsi="Arial" w:cs="Arial"/>
                <w:sz w:val="24"/>
                <w:szCs w:val="24"/>
                <w:lang w:eastAsia="pt-PT"/>
              </w:rPr>
              <w:t>Certificação em qualidade</w:t>
            </w:r>
          </w:p>
        </w:tc>
        <w:tc>
          <w:tcPr>
            <w:tcW w:w="1119" w:type="dxa"/>
            <w:vAlign w:val="center"/>
            <w:hideMark/>
          </w:tcPr>
          <w:p w14:paraId="3A726A49"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0" w:type="auto"/>
            <w:vAlign w:val="center"/>
            <w:hideMark/>
          </w:tcPr>
          <w:p w14:paraId="52644624"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Não</w:t>
            </w:r>
          </w:p>
        </w:tc>
        <w:tc>
          <w:tcPr>
            <w:tcW w:w="0" w:type="auto"/>
            <w:vAlign w:val="center"/>
            <w:hideMark/>
          </w:tcPr>
          <w:p w14:paraId="6BE3A1D3"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Sim</w:t>
            </w:r>
          </w:p>
        </w:tc>
        <w:tc>
          <w:tcPr>
            <w:tcW w:w="0" w:type="auto"/>
            <w:vAlign w:val="center"/>
            <w:hideMark/>
          </w:tcPr>
          <w:p w14:paraId="16C41830"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1780" w:type="dxa"/>
            <w:vAlign w:val="center"/>
            <w:hideMark/>
          </w:tcPr>
          <w:p w14:paraId="7BE098B7"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Paridade Competitiva</w:t>
            </w:r>
          </w:p>
        </w:tc>
      </w:tr>
      <w:tr w:rsidR="00560D7D" w:rsidRPr="006907A2" w14:paraId="2EEB397F" w14:textId="77777777" w:rsidTr="00270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cBorders>
            <w:vAlign w:val="center"/>
            <w:hideMark/>
          </w:tcPr>
          <w:p w14:paraId="723758DF" w14:textId="77777777" w:rsidR="00560D7D" w:rsidRPr="00B905C3" w:rsidRDefault="00560D7D">
            <w:pPr>
              <w:spacing w:before="120" w:after="120"/>
              <w:jc w:val="center"/>
              <w:rPr>
                <w:rFonts w:ascii="Arial" w:eastAsia="Times New Roman" w:hAnsi="Arial" w:cs="Arial"/>
                <w:sz w:val="24"/>
                <w:szCs w:val="24"/>
                <w:lang w:eastAsia="pt-PT"/>
              </w:rPr>
            </w:pPr>
            <w:r w:rsidRPr="00B905C3">
              <w:rPr>
                <w:rFonts w:ascii="Arial" w:eastAsia="Times New Roman" w:hAnsi="Arial" w:cs="Arial"/>
                <w:sz w:val="24"/>
                <w:szCs w:val="24"/>
                <w:lang w:eastAsia="pt-PT"/>
              </w:rPr>
              <w:t xml:space="preserve">Manuais dos cursos em </w:t>
            </w:r>
            <w:proofErr w:type="spellStart"/>
            <w:r w:rsidRPr="00B905C3">
              <w:rPr>
                <w:rFonts w:ascii="Arial" w:eastAsia="Times New Roman" w:hAnsi="Arial" w:cs="Arial"/>
                <w:sz w:val="24"/>
                <w:szCs w:val="24"/>
                <w:lang w:eastAsia="pt-PT"/>
              </w:rPr>
              <w:t>DTPs</w:t>
            </w:r>
            <w:proofErr w:type="spellEnd"/>
          </w:p>
        </w:tc>
        <w:tc>
          <w:tcPr>
            <w:tcW w:w="1119" w:type="dxa"/>
            <w:vAlign w:val="center"/>
            <w:hideMark/>
          </w:tcPr>
          <w:p w14:paraId="505950A2"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sidRPr="00641E5D">
              <w:rPr>
                <w:rFonts w:ascii="Arial" w:eastAsia="Times New Roman" w:hAnsi="Arial" w:cs="Arial"/>
                <w:sz w:val="24"/>
                <w:szCs w:val="24"/>
                <w:lang w:eastAsia="pt-PT"/>
              </w:rPr>
              <w:t>Não</w:t>
            </w:r>
          </w:p>
        </w:tc>
        <w:tc>
          <w:tcPr>
            <w:tcW w:w="0" w:type="auto"/>
            <w:vAlign w:val="center"/>
            <w:hideMark/>
          </w:tcPr>
          <w:p w14:paraId="0D7726CE"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Sim</w:t>
            </w:r>
          </w:p>
        </w:tc>
        <w:tc>
          <w:tcPr>
            <w:tcW w:w="0" w:type="auto"/>
            <w:vAlign w:val="center"/>
            <w:hideMark/>
          </w:tcPr>
          <w:p w14:paraId="2F18590C"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Não</w:t>
            </w:r>
          </w:p>
        </w:tc>
        <w:tc>
          <w:tcPr>
            <w:tcW w:w="0" w:type="auto"/>
            <w:vAlign w:val="center"/>
            <w:hideMark/>
          </w:tcPr>
          <w:p w14:paraId="541CDB47"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1780" w:type="dxa"/>
            <w:vAlign w:val="center"/>
            <w:hideMark/>
          </w:tcPr>
          <w:p w14:paraId="72151C4A"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Desvantagem Competitiva</w:t>
            </w:r>
          </w:p>
        </w:tc>
      </w:tr>
      <w:tr w:rsidR="00560D7D" w:rsidRPr="006907A2" w14:paraId="512EC235" w14:textId="77777777" w:rsidTr="0027037E">
        <w:trPr>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cBorders>
            <w:vAlign w:val="center"/>
          </w:tcPr>
          <w:p w14:paraId="1109854C" w14:textId="77777777" w:rsidR="00560D7D" w:rsidRPr="00EA0CE6" w:rsidRDefault="00560D7D">
            <w:pPr>
              <w:spacing w:before="120" w:after="120"/>
              <w:jc w:val="center"/>
              <w:rPr>
                <w:rFonts w:ascii="Arial" w:eastAsia="Times New Roman" w:hAnsi="Arial" w:cs="Arial"/>
                <w:sz w:val="24"/>
                <w:szCs w:val="24"/>
                <w:lang w:eastAsia="pt-PT"/>
              </w:rPr>
            </w:pPr>
            <w:r w:rsidRPr="00EA0CE6">
              <w:rPr>
                <w:rFonts w:ascii="Arial" w:eastAsia="Times New Roman" w:hAnsi="Arial" w:cs="Arial"/>
                <w:sz w:val="24"/>
                <w:szCs w:val="24"/>
                <w:lang w:eastAsia="pt-PT"/>
              </w:rPr>
              <w:t xml:space="preserve">Dados dos formandos em </w:t>
            </w:r>
            <w:proofErr w:type="spellStart"/>
            <w:r w:rsidRPr="00EA0CE6">
              <w:rPr>
                <w:rFonts w:ascii="Arial" w:eastAsia="Times New Roman" w:hAnsi="Arial" w:cs="Arial"/>
                <w:sz w:val="24"/>
                <w:szCs w:val="24"/>
                <w:lang w:eastAsia="pt-PT"/>
              </w:rPr>
              <w:t>DTPs</w:t>
            </w:r>
            <w:proofErr w:type="spellEnd"/>
          </w:p>
        </w:tc>
        <w:tc>
          <w:tcPr>
            <w:tcW w:w="1119" w:type="dxa"/>
            <w:vAlign w:val="center"/>
          </w:tcPr>
          <w:p w14:paraId="354B6504" w14:textId="77777777" w:rsidR="00560D7D" w:rsidRPr="00641E5D"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sidRPr="00641E5D">
              <w:rPr>
                <w:rFonts w:ascii="Arial" w:eastAsia="Times New Roman" w:hAnsi="Arial" w:cs="Arial"/>
                <w:sz w:val="24"/>
                <w:szCs w:val="24"/>
                <w:lang w:eastAsia="pt-PT"/>
              </w:rPr>
              <w:t>Não</w:t>
            </w:r>
          </w:p>
        </w:tc>
        <w:tc>
          <w:tcPr>
            <w:tcW w:w="0" w:type="auto"/>
            <w:vAlign w:val="center"/>
          </w:tcPr>
          <w:p w14:paraId="286F0AF8"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0" w:type="auto"/>
            <w:vAlign w:val="center"/>
          </w:tcPr>
          <w:p w14:paraId="47048EA1"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Não</w:t>
            </w:r>
          </w:p>
        </w:tc>
        <w:tc>
          <w:tcPr>
            <w:tcW w:w="0" w:type="auto"/>
            <w:vAlign w:val="center"/>
          </w:tcPr>
          <w:p w14:paraId="14E09BB8"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Não</w:t>
            </w:r>
          </w:p>
        </w:tc>
        <w:tc>
          <w:tcPr>
            <w:tcW w:w="1780" w:type="dxa"/>
            <w:vAlign w:val="center"/>
          </w:tcPr>
          <w:p w14:paraId="07C2A489" w14:textId="77777777" w:rsidR="00560D7D" w:rsidRPr="006907A2" w:rsidRDefault="00560D7D">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Desvantagem Competitiva</w:t>
            </w:r>
          </w:p>
        </w:tc>
      </w:tr>
      <w:tr w:rsidR="00560D7D" w:rsidRPr="006907A2" w14:paraId="269415F5" w14:textId="77777777" w:rsidTr="00270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cBorders>
            <w:vAlign w:val="center"/>
          </w:tcPr>
          <w:p w14:paraId="09DD4C11" w14:textId="77777777" w:rsidR="00560D7D" w:rsidRPr="00EA0CE6" w:rsidRDefault="00560D7D">
            <w:pPr>
              <w:spacing w:before="120" w:after="120"/>
              <w:jc w:val="center"/>
              <w:rPr>
                <w:rFonts w:ascii="Arial" w:eastAsia="Times New Roman" w:hAnsi="Arial" w:cs="Arial"/>
                <w:sz w:val="24"/>
                <w:szCs w:val="24"/>
                <w:lang w:eastAsia="pt-PT"/>
              </w:rPr>
            </w:pPr>
            <w:r w:rsidRPr="00EA0CE6">
              <w:rPr>
                <w:rFonts w:ascii="Arial" w:eastAsia="Times New Roman" w:hAnsi="Arial" w:cs="Arial"/>
                <w:sz w:val="24"/>
                <w:szCs w:val="24"/>
                <w:lang w:eastAsia="pt-PT"/>
              </w:rPr>
              <w:t xml:space="preserve">Dados dos formadores em </w:t>
            </w:r>
            <w:proofErr w:type="spellStart"/>
            <w:r w:rsidRPr="00EA0CE6">
              <w:rPr>
                <w:rFonts w:ascii="Arial" w:eastAsia="Times New Roman" w:hAnsi="Arial" w:cs="Arial"/>
                <w:sz w:val="24"/>
                <w:szCs w:val="24"/>
                <w:lang w:eastAsia="pt-PT"/>
              </w:rPr>
              <w:t>DTPs</w:t>
            </w:r>
            <w:proofErr w:type="spellEnd"/>
          </w:p>
        </w:tc>
        <w:tc>
          <w:tcPr>
            <w:tcW w:w="1119" w:type="dxa"/>
            <w:vAlign w:val="center"/>
          </w:tcPr>
          <w:p w14:paraId="09BBCF5E" w14:textId="77777777" w:rsidR="00560D7D" w:rsidRPr="00641E5D"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sidRPr="00641E5D">
              <w:rPr>
                <w:rFonts w:ascii="Arial" w:eastAsia="Times New Roman" w:hAnsi="Arial" w:cs="Arial"/>
                <w:sz w:val="24"/>
                <w:szCs w:val="24"/>
                <w:lang w:eastAsia="pt-PT"/>
              </w:rPr>
              <w:t>Não</w:t>
            </w:r>
          </w:p>
        </w:tc>
        <w:tc>
          <w:tcPr>
            <w:tcW w:w="0" w:type="auto"/>
            <w:vAlign w:val="center"/>
          </w:tcPr>
          <w:p w14:paraId="050EFC8E"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sidRPr="006907A2">
              <w:rPr>
                <w:rFonts w:ascii="Arial" w:eastAsia="Times New Roman" w:hAnsi="Arial" w:cs="Arial"/>
                <w:sz w:val="24"/>
                <w:szCs w:val="24"/>
                <w:lang w:eastAsia="pt-PT"/>
              </w:rPr>
              <w:t>Sim</w:t>
            </w:r>
          </w:p>
        </w:tc>
        <w:tc>
          <w:tcPr>
            <w:tcW w:w="0" w:type="auto"/>
            <w:vAlign w:val="center"/>
          </w:tcPr>
          <w:p w14:paraId="2AFB77EE"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Não</w:t>
            </w:r>
          </w:p>
        </w:tc>
        <w:tc>
          <w:tcPr>
            <w:tcW w:w="0" w:type="auto"/>
            <w:vAlign w:val="center"/>
          </w:tcPr>
          <w:p w14:paraId="0C349C9D"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Não</w:t>
            </w:r>
          </w:p>
        </w:tc>
        <w:tc>
          <w:tcPr>
            <w:tcW w:w="1780" w:type="dxa"/>
            <w:vAlign w:val="center"/>
          </w:tcPr>
          <w:p w14:paraId="5968DA85" w14:textId="77777777" w:rsidR="00560D7D" w:rsidRPr="006907A2" w:rsidRDefault="00560D7D">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pt-PT"/>
              </w:rPr>
            </w:pPr>
            <w:r>
              <w:rPr>
                <w:rFonts w:ascii="Arial" w:eastAsia="Times New Roman" w:hAnsi="Arial" w:cs="Arial"/>
                <w:sz w:val="24"/>
                <w:szCs w:val="24"/>
                <w:lang w:eastAsia="pt-PT"/>
              </w:rPr>
              <w:t>Desvantagem Competitiva</w:t>
            </w:r>
          </w:p>
        </w:tc>
      </w:tr>
    </w:tbl>
    <w:p w14:paraId="19B8CEEF" w14:textId="77777777" w:rsidR="00B52A33" w:rsidRDefault="00B52A33">
      <w:r>
        <w:br w:type="page"/>
      </w:r>
    </w:p>
    <w:p w14:paraId="214CC6C1" w14:textId="2CB79416" w:rsidR="00C04AE3" w:rsidRPr="00C04AE3" w:rsidRDefault="00C04AE3" w:rsidP="00B52A33">
      <w:pPr>
        <w:pStyle w:val="Ttulo2"/>
        <w:numPr>
          <w:ilvl w:val="0"/>
          <w:numId w:val="22"/>
        </w:numPr>
        <w:spacing w:after="240" w:line="240" w:lineRule="auto"/>
        <w:ind w:left="714" w:hanging="357"/>
        <w:rPr>
          <w:rFonts w:ascii="Arial" w:hAnsi="Arial" w:cs="Arial"/>
          <w:b/>
          <w:bCs/>
          <w:i/>
          <w:iCs/>
          <w:color w:val="C00000"/>
          <w:sz w:val="28"/>
          <w:szCs w:val="28"/>
        </w:rPr>
      </w:pPr>
      <w:bookmarkStart w:id="32" w:name="_Toc154785195"/>
      <w:r>
        <w:rPr>
          <w:rFonts w:ascii="Arial" w:hAnsi="Arial" w:cs="Arial"/>
          <w:b/>
          <w:bCs/>
          <w:i/>
          <w:iCs/>
          <w:color w:val="C00000"/>
          <w:sz w:val="28"/>
          <w:szCs w:val="28"/>
        </w:rPr>
        <w:t xml:space="preserve">Modelo </w:t>
      </w:r>
      <w:r w:rsidR="00E13926">
        <w:rPr>
          <w:rFonts w:ascii="Arial" w:hAnsi="Arial" w:cs="Arial"/>
          <w:b/>
          <w:bCs/>
          <w:i/>
          <w:iCs/>
          <w:color w:val="C00000"/>
          <w:sz w:val="28"/>
          <w:szCs w:val="28"/>
        </w:rPr>
        <w:t>BPMN</w:t>
      </w:r>
      <w:bookmarkEnd w:id="32"/>
    </w:p>
    <w:p w14:paraId="5E3FC16A" w14:textId="737B4F51" w:rsidR="00286511" w:rsidRDefault="00286511" w:rsidP="00286511">
      <w:pPr>
        <w:ind w:firstLine="426"/>
        <w:rPr>
          <w:rFonts w:ascii="Arial" w:hAnsi="Arial" w:cs="Arial"/>
          <w:sz w:val="24"/>
          <w:szCs w:val="24"/>
        </w:rPr>
      </w:pPr>
      <w:r w:rsidRPr="00286511">
        <w:rPr>
          <w:rFonts w:ascii="Arial" w:hAnsi="Arial" w:cs="Arial"/>
          <w:sz w:val="24"/>
          <w:szCs w:val="24"/>
        </w:rPr>
        <w:t xml:space="preserve">O modelo BPMN (Business </w:t>
      </w:r>
      <w:proofErr w:type="spellStart"/>
      <w:r w:rsidRPr="00286511">
        <w:rPr>
          <w:rFonts w:ascii="Arial" w:hAnsi="Arial" w:cs="Arial"/>
          <w:sz w:val="24"/>
          <w:szCs w:val="24"/>
        </w:rPr>
        <w:t>Process</w:t>
      </w:r>
      <w:proofErr w:type="spellEnd"/>
      <w:r w:rsidRPr="00286511">
        <w:rPr>
          <w:rFonts w:ascii="Arial" w:hAnsi="Arial" w:cs="Arial"/>
          <w:sz w:val="24"/>
          <w:szCs w:val="24"/>
        </w:rPr>
        <w:t xml:space="preserve"> </w:t>
      </w:r>
      <w:proofErr w:type="spellStart"/>
      <w:r w:rsidRPr="00286511">
        <w:rPr>
          <w:rFonts w:ascii="Arial" w:hAnsi="Arial" w:cs="Arial"/>
          <w:sz w:val="24"/>
          <w:szCs w:val="24"/>
        </w:rPr>
        <w:t>Model</w:t>
      </w:r>
      <w:proofErr w:type="spellEnd"/>
      <w:r w:rsidRPr="00286511">
        <w:rPr>
          <w:rFonts w:ascii="Arial" w:hAnsi="Arial" w:cs="Arial"/>
          <w:sz w:val="24"/>
          <w:szCs w:val="24"/>
        </w:rPr>
        <w:t xml:space="preserve"> </w:t>
      </w:r>
      <w:proofErr w:type="spellStart"/>
      <w:r w:rsidRPr="00286511">
        <w:rPr>
          <w:rFonts w:ascii="Arial" w:hAnsi="Arial" w:cs="Arial"/>
          <w:sz w:val="24"/>
          <w:szCs w:val="24"/>
        </w:rPr>
        <w:t>and</w:t>
      </w:r>
      <w:proofErr w:type="spellEnd"/>
      <w:r w:rsidRPr="00286511">
        <w:rPr>
          <w:rFonts w:ascii="Arial" w:hAnsi="Arial" w:cs="Arial"/>
          <w:sz w:val="24"/>
          <w:szCs w:val="24"/>
        </w:rPr>
        <w:t xml:space="preserve"> </w:t>
      </w:r>
      <w:proofErr w:type="spellStart"/>
      <w:r w:rsidRPr="00286511">
        <w:rPr>
          <w:rFonts w:ascii="Arial" w:hAnsi="Arial" w:cs="Arial"/>
          <w:sz w:val="24"/>
          <w:szCs w:val="24"/>
        </w:rPr>
        <w:t>Notation</w:t>
      </w:r>
      <w:proofErr w:type="spellEnd"/>
      <w:r w:rsidRPr="00286511">
        <w:rPr>
          <w:rFonts w:ascii="Arial" w:hAnsi="Arial" w:cs="Arial"/>
          <w:sz w:val="24"/>
          <w:szCs w:val="24"/>
        </w:rPr>
        <w:t xml:space="preserve">) na imagem representa o processo de criação e atualização de manuais na InforFig. O fluxo começa com a "Avaliação da necessidade de um manual", onde se decide se é necessário </w:t>
      </w:r>
      <w:proofErr w:type="gramStart"/>
      <w:r w:rsidRPr="00286511">
        <w:rPr>
          <w:rFonts w:ascii="Arial" w:hAnsi="Arial" w:cs="Arial"/>
          <w:sz w:val="24"/>
          <w:szCs w:val="24"/>
        </w:rPr>
        <w:t>criar um novo</w:t>
      </w:r>
      <w:proofErr w:type="gramEnd"/>
      <w:r w:rsidRPr="00286511">
        <w:rPr>
          <w:rFonts w:ascii="Arial" w:hAnsi="Arial" w:cs="Arial"/>
          <w:sz w:val="24"/>
          <w:szCs w:val="24"/>
        </w:rPr>
        <w:t xml:space="preserve"> manual ou atualizar um existente. Se for necessária uma atualização, segue-se para a "Atividade de revisão do conteúdo existente". Caso contrário, passa-se para a "Criação" de um novo manual.</w:t>
      </w:r>
    </w:p>
    <w:p w14:paraId="5CE27F29" w14:textId="1D92C241" w:rsidR="009B4866" w:rsidRPr="009B4866" w:rsidRDefault="009B4866" w:rsidP="009B4866">
      <w:pPr>
        <w:ind w:firstLine="426"/>
        <w:rPr>
          <w:rFonts w:ascii="Arial" w:hAnsi="Arial" w:cs="Arial"/>
          <w:sz w:val="24"/>
          <w:szCs w:val="24"/>
        </w:rPr>
      </w:pPr>
      <w:r w:rsidRPr="009B4866">
        <w:rPr>
          <w:rFonts w:ascii="Arial" w:hAnsi="Arial" w:cs="Arial"/>
          <w:sz w:val="24"/>
          <w:szCs w:val="24"/>
        </w:rPr>
        <w:t>Após a criação ou revisão, o conteúdo desenvolvido é submetido a uma "Avaliação do conteúdo", onde pode ser aprovado ou não. Se não for aprovado, retorna para a revisão do conteúdo. Se aprovado, avança para o "Design e formatação do manual". O design também é avaliado e, se não for aprovado, é revisado.</w:t>
      </w:r>
    </w:p>
    <w:p w14:paraId="01C05501" w14:textId="7835385C" w:rsidR="009B4866" w:rsidRPr="00286511" w:rsidRDefault="009B4866" w:rsidP="009B4866">
      <w:pPr>
        <w:ind w:firstLine="426"/>
        <w:rPr>
          <w:rFonts w:ascii="Arial" w:hAnsi="Arial" w:cs="Arial"/>
          <w:sz w:val="24"/>
          <w:szCs w:val="24"/>
        </w:rPr>
      </w:pPr>
      <w:r w:rsidRPr="009B4866">
        <w:rPr>
          <w:rFonts w:ascii="Arial" w:hAnsi="Arial" w:cs="Arial"/>
          <w:sz w:val="24"/>
          <w:szCs w:val="24"/>
        </w:rPr>
        <w:t>Finalmente, após a aprovação do design, o manual é produzido na forma impressa, concluindo o processo. Este fluxo destaca a importância da avaliação e aprovação em várias etapas para assegurar a qualidade do material produzido.</w:t>
      </w:r>
    </w:p>
    <w:p w14:paraId="3C0DE20F" w14:textId="6FEFD15D" w:rsidR="00B87B27" w:rsidRDefault="00EB3D3E" w:rsidP="00545AE0">
      <w:pPr>
        <w:jc w:val="center"/>
      </w:pPr>
      <w:r w:rsidRPr="00EB3D3E">
        <w:rPr>
          <w:noProof/>
        </w:rPr>
        <w:drawing>
          <wp:inline distT="0" distB="0" distL="0" distR="0" wp14:anchorId="75689E84" wp14:editId="7F97DAD2">
            <wp:extent cx="6124116" cy="2086196"/>
            <wp:effectExtent l="19050" t="19050" r="10160" b="28575"/>
            <wp:docPr id="1516353333" name="Imagem 151635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53333" name=""/>
                    <pic:cNvPicPr/>
                  </pic:nvPicPr>
                  <pic:blipFill>
                    <a:blip r:embed="rId16"/>
                    <a:stretch>
                      <a:fillRect/>
                    </a:stretch>
                  </pic:blipFill>
                  <pic:spPr>
                    <a:xfrm>
                      <a:off x="0" y="0"/>
                      <a:ext cx="6158239" cy="2097820"/>
                    </a:xfrm>
                    <a:prstGeom prst="rect">
                      <a:avLst/>
                    </a:prstGeom>
                    <a:ln w="12700">
                      <a:solidFill>
                        <a:schemeClr val="tx1"/>
                      </a:solidFill>
                    </a:ln>
                  </pic:spPr>
                </pic:pic>
              </a:graphicData>
            </a:graphic>
          </wp:inline>
        </w:drawing>
      </w:r>
    </w:p>
    <w:p w14:paraId="17DEB29B" w14:textId="68A75556" w:rsidR="00B52A33" w:rsidRPr="00B87B27" w:rsidRDefault="009B4866" w:rsidP="00B87B27">
      <w:r>
        <w:br w:type="page"/>
      </w:r>
    </w:p>
    <w:p w14:paraId="43C6F850" w14:textId="708E939F" w:rsidR="00241247" w:rsidRPr="00B52A33" w:rsidRDefault="00527B0A" w:rsidP="00B52A33">
      <w:pPr>
        <w:pStyle w:val="Ttulo2"/>
        <w:numPr>
          <w:ilvl w:val="0"/>
          <w:numId w:val="22"/>
        </w:numPr>
        <w:spacing w:after="240" w:line="240" w:lineRule="auto"/>
        <w:ind w:left="760" w:hanging="357"/>
        <w:rPr>
          <w:rFonts w:ascii="Arial" w:hAnsi="Arial" w:cs="Arial"/>
          <w:b/>
          <w:bCs/>
          <w:i/>
          <w:iCs/>
          <w:color w:val="C00000"/>
          <w:sz w:val="28"/>
          <w:szCs w:val="28"/>
        </w:rPr>
      </w:pPr>
      <w:bookmarkStart w:id="33" w:name="_Toc154785196"/>
      <w:r>
        <w:rPr>
          <w:rFonts w:ascii="Arial" w:hAnsi="Arial" w:cs="Arial"/>
          <w:b/>
          <w:bCs/>
          <w:i/>
          <w:iCs/>
          <w:color w:val="C00000"/>
          <w:sz w:val="28"/>
          <w:szCs w:val="28"/>
        </w:rPr>
        <w:lastRenderedPageBreak/>
        <w:t xml:space="preserve">Matriz de </w:t>
      </w:r>
      <w:proofErr w:type="spellStart"/>
      <w:r>
        <w:rPr>
          <w:rFonts w:ascii="Arial" w:hAnsi="Arial" w:cs="Arial"/>
          <w:b/>
          <w:bCs/>
          <w:i/>
          <w:iCs/>
          <w:color w:val="C00000"/>
          <w:sz w:val="28"/>
          <w:szCs w:val="28"/>
        </w:rPr>
        <w:t>McFarlan</w:t>
      </w:r>
      <w:bookmarkEnd w:id="33"/>
      <w:proofErr w:type="spellEnd"/>
    </w:p>
    <w:p w14:paraId="122715DB" w14:textId="31DC5054" w:rsidR="00F90AB6" w:rsidRPr="00F90AB6" w:rsidRDefault="00F90AB6" w:rsidP="00F90AB6">
      <w:pPr>
        <w:ind w:firstLine="426"/>
        <w:rPr>
          <w:rFonts w:ascii="Arial" w:hAnsi="Arial" w:cs="Arial"/>
          <w:sz w:val="24"/>
          <w:szCs w:val="24"/>
        </w:rPr>
      </w:pPr>
      <w:r w:rsidRPr="00F90AB6">
        <w:rPr>
          <w:rFonts w:ascii="Arial" w:hAnsi="Arial" w:cs="Arial"/>
          <w:sz w:val="24"/>
          <w:szCs w:val="24"/>
        </w:rPr>
        <w:t xml:space="preserve">A Matriz de </w:t>
      </w:r>
      <w:proofErr w:type="spellStart"/>
      <w:r w:rsidRPr="00F90AB6">
        <w:rPr>
          <w:rFonts w:ascii="Arial" w:hAnsi="Arial" w:cs="Arial"/>
          <w:sz w:val="24"/>
          <w:szCs w:val="24"/>
        </w:rPr>
        <w:t>McFarlan</w:t>
      </w:r>
      <w:proofErr w:type="spellEnd"/>
      <w:r w:rsidRPr="00F90AB6">
        <w:rPr>
          <w:rFonts w:ascii="Arial" w:hAnsi="Arial" w:cs="Arial"/>
          <w:sz w:val="24"/>
          <w:szCs w:val="24"/>
        </w:rPr>
        <w:t xml:space="preserve"> é uma ferramenta estratégica utilizada para ajudar as organizações a priorizar os seus investimentos em Sistemas de Informação (SI) e Tecnologias de Informação (TI) com base no impacto potencial desses sistemas sobre a estratégia de negócio. A matriz é dividida em quatro quadrantes que classificam os sistemas conforme sua importância estratégica presente e futura.</w:t>
      </w:r>
    </w:p>
    <w:p w14:paraId="06238F4D" w14:textId="722A2A99" w:rsidR="00F90AB6" w:rsidRPr="00F90AB6" w:rsidRDefault="00F90AB6" w:rsidP="00F90AB6">
      <w:pPr>
        <w:ind w:firstLine="426"/>
        <w:rPr>
          <w:rFonts w:ascii="Arial" w:hAnsi="Arial" w:cs="Arial"/>
          <w:sz w:val="24"/>
          <w:szCs w:val="24"/>
        </w:rPr>
      </w:pPr>
      <w:r w:rsidRPr="00F90AB6">
        <w:rPr>
          <w:rFonts w:ascii="Arial" w:hAnsi="Arial" w:cs="Arial"/>
          <w:b/>
          <w:bCs/>
          <w:sz w:val="24"/>
          <w:szCs w:val="24"/>
        </w:rPr>
        <w:t>Estratégico (alto impacto futuro e presente):</w:t>
      </w:r>
      <w:r w:rsidRPr="00F90AB6">
        <w:rPr>
          <w:rFonts w:ascii="Arial" w:hAnsi="Arial" w:cs="Arial"/>
          <w:sz w:val="24"/>
          <w:szCs w:val="24"/>
        </w:rPr>
        <w:t xml:space="preserve"> Aqui, os sistemas são cruciais para as operações atuais e futuras do negócio. Para a InforFig, o website que disponibiliza informações dos cursos gratuitamente é um exemplo. Este sistema é estratégico porque oferece uma vantagem competitiva clara ao tornar acessível a informação sobre os cursos.</w:t>
      </w:r>
    </w:p>
    <w:p w14:paraId="51C2EE90" w14:textId="62632ACB" w:rsidR="00F90AB6" w:rsidRPr="00F90AB6" w:rsidRDefault="00F90AB6" w:rsidP="00F90AB6">
      <w:pPr>
        <w:ind w:firstLine="426"/>
        <w:rPr>
          <w:rFonts w:ascii="Arial" w:hAnsi="Arial" w:cs="Arial"/>
          <w:sz w:val="24"/>
          <w:szCs w:val="24"/>
        </w:rPr>
      </w:pPr>
      <w:r w:rsidRPr="00F90AB6">
        <w:rPr>
          <w:rFonts w:ascii="Arial" w:hAnsi="Arial" w:cs="Arial"/>
          <w:b/>
          <w:bCs/>
          <w:sz w:val="24"/>
          <w:szCs w:val="24"/>
        </w:rPr>
        <w:t>Elevado Potencial (alto impacto futuro, impacto presente reduzido):</w:t>
      </w:r>
      <w:r w:rsidRPr="00F90AB6">
        <w:rPr>
          <w:rFonts w:ascii="Arial" w:hAnsi="Arial" w:cs="Arial"/>
          <w:sz w:val="24"/>
          <w:szCs w:val="24"/>
        </w:rPr>
        <w:t xml:space="preserve"> Sistemas com grande potencial de moldar o futuro da empresa, mas que atualmente têm um papel menor. Na InforFig, os cursos que são presentes fisicamente podem se tornar online, o que indica um alto potencial de transformação na maneira como os cursos são entregues.</w:t>
      </w:r>
    </w:p>
    <w:p w14:paraId="42257CDF" w14:textId="11F1FFFB" w:rsidR="00F90AB6" w:rsidRPr="00F90AB6" w:rsidRDefault="00F90AB6" w:rsidP="00F90AB6">
      <w:pPr>
        <w:ind w:firstLine="426"/>
        <w:rPr>
          <w:rFonts w:ascii="Arial" w:hAnsi="Arial" w:cs="Arial"/>
          <w:sz w:val="24"/>
          <w:szCs w:val="24"/>
        </w:rPr>
      </w:pPr>
      <w:r w:rsidRPr="00DA1502">
        <w:rPr>
          <w:rFonts w:ascii="Arial" w:hAnsi="Arial" w:cs="Arial"/>
          <w:b/>
          <w:bCs/>
          <w:sz w:val="24"/>
          <w:szCs w:val="24"/>
        </w:rPr>
        <w:t>Críticas para o Negócio (alto impacto presente, impacto futuro reduzido):</w:t>
      </w:r>
      <w:r w:rsidRPr="00F90AB6">
        <w:rPr>
          <w:rFonts w:ascii="Arial" w:hAnsi="Arial" w:cs="Arial"/>
          <w:sz w:val="24"/>
          <w:szCs w:val="24"/>
        </w:rPr>
        <w:t xml:space="preserve"> Sistemas que são vitais para a operação diária, mas que talvez não sejam tão relevantes no futuro. A InforFig usa a tecnologia nos seus cursos, mas se não são atualizados constantemente, podem não oferecer vantagem competitiva a longo prazo.</w:t>
      </w:r>
    </w:p>
    <w:p w14:paraId="43F56B1D" w14:textId="33344F0E" w:rsidR="00F90AB6" w:rsidRPr="00F90AB6" w:rsidRDefault="00F90AB6" w:rsidP="00F90AB6">
      <w:pPr>
        <w:ind w:firstLine="426"/>
        <w:rPr>
          <w:rFonts w:ascii="Arial" w:hAnsi="Arial" w:cs="Arial"/>
          <w:sz w:val="24"/>
          <w:szCs w:val="24"/>
        </w:rPr>
      </w:pPr>
      <w:r w:rsidRPr="00DA1502">
        <w:rPr>
          <w:rFonts w:ascii="Arial" w:hAnsi="Arial" w:cs="Arial"/>
          <w:b/>
          <w:bCs/>
          <w:sz w:val="24"/>
          <w:szCs w:val="24"/>
        </w:rPr>
        <w:t>De Apoio (impacto presente e futuro reduzidos):</w:t>
      </w:r>
      <w:r w:rsidRPr="00F90AB6">
        <w:rPr>
          <w:rFonts w:ascii="Arial" w:hAnsi="Arial" w:cs="Arial"/>
          <w:sz w:val="24"/>
          <w:szCs w:val="24"/>
        </w:rPr>
        <w:t xml:space="preserve"> Sistemas que têm um papel de suporte, mas não são críticos para as operações ou estratégia. Na InforFig, o uso de </w:t>
      </w:r>
      <w:proofErr w:type="spellStart"/>
      <w:r w:rsidRPr="00F90AB6">
        <w:rPr>
          <w:rFonts w:ascii="Arial" w:hAnsi="Arial" w:cs="Arial"/>
          <w:sz w:val="24"/>
          <w:szCs w:val="24"/>
        </w:rPr>
        <w:t>DTPs</w:t>
      </w:r>
      <w:proofErr w:type="spellEnd"/>
      <w:r w:rsidRPr="00F90AB6">
        <w:rPr>
          <w:rFonts w:ascii="Arial" w:hAnsi="Arial" w:cs="Arial"/>
          <w:sz w:val="24"/>
          <w:szCs w:val="24"/>
        </w:rPr>
        <w:t xml:space="preserve"> para anexar informações sobre docentes e formandos encaixa-se aqui, assim como os manuais passados aos alunos que podem ser disponibilizados em uma </w:t>
      </w:r>
      <w:proofErr w:type="spellStart"/>
      <w:r w:rsidRPr="00F90AB6">
        <w:rPr>
          <w:rFonts w:ascii="Arial" w:hAnsi="Arial" w:cs="Arial"/>
          <w:sz w:val="24"/>
          <w:szCs w:val="24"/>
        </w:rPr>
        <w:t>cloud</w:t>
      </w:r>
      <w:proofErr w:type="spellEnd"/>
      <w:r w:rsidRPr="00F90AB6">
        <w:rPr>
          <w:rFonts w:ascii="Arial" w:hAnsi="Arial" w:cs="Arial"/>
          <w:sz w:val="24"/>
          <w:szCs w:val="24"/>
        </w:rPr>
        <w:t xml:space="preserve"> ou aplicação.</w:t>
      </w:r>
    </w:p>
    <w:p w14:paraId="4566FB51" w14:textId="2377BF5F" w:rsidR="00241247" w:rsidRDefault="00B87B27" w:rsidP="00545AE0">
      <w:pPr>
        <w:jc w:val="center"/>
      </w:pPr>
      <w:r>
        <w:rPr>
          <w:noProof/>
        </w:rPr>
        <w:drawing>
          <wp:inline distT="0" distB="0" distL="0" distR="0" wp14:anchorId="481D7970" wp14:editId="1521D608">
            <wp:extent cx="5387443" cy="3317262"/>
            <wp:effectExtent l="19050" t="19050" r="22860" b="16510"/>
            <wp:docPr id="533904310" name="Imagem 533904310" descr="Uma imagem com texto, captura de ecrã, amarel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04310" name="Imagem 1" descr="Uma imagem com texto, captura de ecrã, amarelo, Tipo de letr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1728" cy="3326058"/>
                    </a:xfrm>
                    <a:prstGeom prst="rect">
                      <a:avLst/>
                    </a:prstGeom>
                    <a:noFill/>
                    <a:ln w="12700">
                      <a:solidFill>
                        <a:schemeClr val="tx1"/>
                      </a:solidFill>
                    </a:ln>
                  </pic:spPr>
                </pic:pic>
              </a:graphicData>
            </a:graphic>
          </wp:inline>
        </w:drawing>
      </w:r>
    </w:p>
    <w:p w14:paraId="0B5DBF2F" w14:textId="335A1B07" w:rsidR="004775B6" w:rsidRDefault="004775B6" w:rsidP="003844F2">
      <w:r>
        <w:br w:type="page"/>
      </w:r>
    </w:p>
    <w:p w14:paraId="62FDC08B" w14:textId="1A5CA792" w:rsidR="00E83116" w:rsidRPr="00280E61" w:rsidRDefault="00E83116" w:rsidP="003D56DF">
      <w:pPr>
        <w:pStyle w:val="Ttulo2"/>
        <w:numPr>
          <w:ilvl w:val="0"/>
          <w:numId w:val="22"/>
        </w:numPr>
        <w:spacing w:after="240"/>
        <w:ind w:left="760" w:hanging="360"/>
        <w:rPr>
          <w:rFonts w:ascii="Arial" w:hAnsi="Arial" w:cs="Arial"/>
          <w:b/>
          <w:i/>
          <w:color w:val="C00000"/>
          <w:sz w:val="20"/>
          <w:szCs w:val="20"/>
        </w:rPr>
      </w:pPr>
      <w:bookmarkStart w:id="34" w:name="_Toc154785197"/>
      <w:proofErr w:type="spellStart"/>
      <w:r>
        <w:rPr>
          <w:rFonts w:ascii="Arial" w:hAnsi="Arial" w:cs="Arial"/>
          <w:b/>
          <w:bCs/>
          <w:i/>
          <w:iCs/>
          <w:color w:val="C00000"/>
          <w:sz w:val="28"/>
          <w:szCs w:val="28"/>
        </w:rPr>
        <w:lastRenderedPageBreak/>
        <w:t>Balanced</w:t>
      </w:r>
      <w:proofErr w:type="spellEnd"/>
      <w:r>
        <w:rPr>
          <w:rFonts w:ascii="Arial" w:hAnsi="Arial" w:cs="Arial"/>
          <w:b/>
          <w:bCs/>
          <w:i/>
          <w:iCs/>
          <w:color w:val="C00000"/>
          <w:sz w:val="28"/>
          <w:szCs w:val="28"/>
        </w:rPr>
        <w:t xml:space="preserve"> </w:t>
      </w:r>
      <w:proofErr w:type="spellStart"/>
      <w:r>
        <w:rPr>
          <w:rFonts w:ascii="Arial" w:hAnsi="Arial" w:cs="Arial"/>
          <w:b/>
          <w:bCs/>
          <w:i/>
          <w:iCs/>
          <w:color w:val="C00000"/>
          <w:sz w:val="28"/>
          <w:szCs w:val="28"/>
        </w:rPr>
        <w:t>Scorecard</w:t>
      </w:r>
      <w:proofErr w:type="spellEnd"/>
      <w:r w:rsidR="00E22F29">
        <w:rPr>
          <w:rFonts w:ascii="Arial" w:hAnsi="Arial" w:cs="Arial"/>
          <w:b/>
          <w:bCs/>
          <w:i/>
          <w:iCs/>
          <w:color w:val="C00000"/>
          <w:sz w:val="28"/>
          <w:szCs w:val="28"/>
        </w:rPr>
        <w:t xml:space="preserve"> do recurso “Manuais </w:t>
      </w:r>
      <w:r w:rsidR="0067586A">
        <w:rPr>
          <w:rFonts w:ascii="Arial" w:hAnsi="Arial" w:cs="Arial"/>
          <w:b/>
          <w:bCs/>
          <w:i/>
          <w:iCs/>
          <w:color w:val="C00000"/>
          <w:sz w:val="28"/>
          <w:szCs w:val="28"/>
        </w:rPr>
        <w:t xml:space="preserve">dos cursos em </w:t>
      </w:r>
      <w:proofErr w:type="spellStart"/>
      <w:r w:rsidR="0067586A">
        <w:rPr>
          <w:rFonts w:ascii="Arial" w:hAnsi="Arial" w:cs="Arial"/>
          <w:b/>
          <w:bCs/>
          <w:i/>
          <w:iCs/>
          <w:color w:val="C00000"/>
          <w:sz w:val="28"/>
          <w:szCs w:val="28"/>
        </w:rPr>
        <w:t>DTPs</w:t>
      </w:r>
      <w:proofErr w:type="spellEnd"/>
      <w:r w:rsidR="0067586A">
        <w:rPr>
          <w:rFonts w:ascii="Arial" w:hAnsi="Arial" w:cs="Arial"/>
          <w:b/>
          <w:bCs/>
          <w:i/>
          <w:iCs/>
          <w:color w:val="C00000"/>
          <w:sz w:val="28"/>
          <w:szCs w:val="28"/>
        </w:rPr>
        <w:t>”</w:t>
      </w:r>
      <w:bookmarkEnd w:id="34"/>
    </w:p>
    <w:tbl>
      <w:tblPr>
        <w:tblStyle w:val="TabeladeGrelha5Escura-Destaque2"/>
        <w:tblpPr w:leftFromText="141" w:rightFromText="141" w:vertAnchor="text" w:tblpXSpec="center" w:tblpY="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776"/>
        <w:gridCol w:w="1735"/>
        <w:gridCol w:w="1492"/>
        <w:gridCol w:w="1686"/>
        <w:gridCol w:w="1566"/>
        <w:gridCol w:w="1481"/>
      </w:tblGrid>
      <w:tr w:rsidR="00844106" w14:paraId="60B8168C" w14:textId="77777777" w:rsidTr="00E22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06FC066B" w14:textId="02260865" w:rsidR="00953DAC" w:rsidRPr="00EA3AAA" w:rsidRDefault="00CD026B" w:rsidP="003D56DF">
            <w:pPr>
              <w:spacing w:before="120" w:after="120"/>
              <w:jc w:val="center"/>
              <w:rPr>
                <w:rFonts w:ascii="Arial" w:hAnsi="Arial" w:cs="Arial"/>
                <w:sz w:val="20"/>
                <w:szCs w:val="20"/>
              </w:rPr>
            </w:pPr>
            <w:bookmarkStart w:id="35" w:name="_Hlk153897725"/>
            <w:r w:rsidRPr="00EA3AAA">
              <w:rPr>
                <w:rFonts w:ascii="Arial" w:hAnsi="Arial" w:cs="Arial"/>
                <w:sz w:val="20"/>
                <w:szCs w:val="20"/>
              </w:rPr>
              <w:t>Estratégia</w:t>
            </w:r>
          </w:p>
        </w:tc>
        <w:tc>
          <w:tcPr>
            <w:tcW w:w="0" w:type="auto"/>
            <w:vAlign w:val="center"/>
          </w:tcPr>
          <w:p w14:paraId="2E4FD9CF" w14:textId="3E60146A" w:rsidR="00AA79A7" w:rsidRPr="00EA3AAA" w:rsidRDefault="00953DAC" w:rsidP="003D56DF">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3AAA">
              <w:rPr>
                <w:rFonts w:ascii="Arial" w:hAnsi="Arial" w:cs="Arial"/>
                <w:sz w:val="20"/>
                <w:szCs w:val="20"/>
              </w:rPr>
              <w:t>Meta</w:t>
            </w:r>
          </w:p>
        </w:tc>
        <w:tc>
          <w:tcPr>
            <w:tcW w:w="0" w:type="auto"/>
            <w:vAlign w:val="center"/>
          </w:tcPr>
          <w:p w14:paraId="486398C4" w14:textId="257900FF" w:rsidR="00AA79A7" w:rsidRPr="00EA3AAA" w:rsidRDefault="00953DAC" w:rsidP="003D56DF">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3AAA">
              <w:rPr>
                <w:rFonts w:ascii="Arial" w:hAnsi="Arial" w:cs="Arial"/>
                <w:sz w:val="20"/>
                <w:szCs w:val="20"/>
              </w:rPr>
              <w:t>Objetivo</w:t>
            </w:r>
          </w:p>
        </w:tc>
        <w:tc>
          <w:tcPr>
            <w:tcW w:w="0" w:type="auto"/>
            <w:vAlign w:val="center"/>
          </w:tcPr>
          <w:p w14:paraId="2FE86461" w14:textId="7C71759C" w:rsidR="00AA79A7" w:rsidRPr="00EA3AAA" w:rsidRDefault="00953DAC" w:rsidP="003D56DF">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3AAA">
              <w:rPr>
                <w:rFonts w:ascii="Arial" w:hAnsi="Arial" w:cs="Arial"/>
                <w:sz w:val="20"/>
                <w:szCs w:val="20"/>
              </w:rPr>
              <w:t>Medida</w:t>
            </w:r>
          </w:p>
        </w:tc>
        <w:tc>
          <w:tcPr>
            <w:tcW w:w="0" w:type="auto"/>
            <w:vAlign w:val="center"/>
          </w:tcPr>
          <w:p w14:paraId="015FBA87" w14:textId="7C5D4FAC" w:rsidR="00AA79A7" w:rsidRPr="00EA3AAA" w:rsidRDefault="00953DAC" w:rsidP="003D56DF">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3AAA">
              <w:rPr>
                <w:rFonts w:ascii="Arial" w:hAnsi="Arial" w:cs="Arial"/>
                <w:sz w:val="20"/>
                <w:szCs w:val="20"/>
              </w:rPr>
              <w:t>Alvo</w:t>
            </w:r>
          </w:p>
        </w:tc>
      </w:tr>
      <w:tr w:rsidR="00844106" w14:paraId="50502EF1" w14:textId="77777777" w:rsidTr="00E22F29">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single" w:sz="8" w:space="0" w:color="FFFFFF" w:themeColor="background1"/>
            </w:tcBorders>
            <w:vAlign w:val="center"/>
          </w:tcPr>
          <w:p w14:paraId="1145E3C9" w14:textId="4B90E35D" w:rsidR="00AA79A7" w:rsidRPr="00EA3AAA" w:rsidRDefault="00D95D3D" w:rsidP="0011772B">
            <w:pPr>
              <w:spacing w:beforeLines="60" w:before="144" w:afterLines="60" w:after="144"/>
              <w:jc w:val="center"/>
              <w:rPr>
                <w:rFonts w:ascii="Arial" w:hAnsi="Arial" w:cs="Arial"/>
                <w:sz w:val="24"/>
                <w:szCs w:val="24"/>
              </w:rPr>
            </w:pPr>
            <w:r w:rsidRPr="00EA3AAA">
              <w:rPr>
                <w:rFonts w:ascii="Arial" w:hAnsi="Arial" w:cs="Arial"/>
                <w:sz w:val="24"/>
                <w:szCs w:val="24"/>
              </w:rPr>
              <w:t>Cliente</w:t>
            </w:r>
          </w:p>
        </w:tc>
        <w:tc>
          <w:tcPr>
            <w:tcW w:w="0" w:type="auto"/>
            <w:vMerge w:val="restart"/>
            <w:tcBorders>
              <w:bottom w:val="single" w:sz="8" w:space="0" w:color="FFFFFF" w:themeColor="background1"/>
            </w:tcBorders>
            <w:vAlign w:val="center"/>
          </w:tcPr>
          <w:p w14:paraId="60B88B3F" w14:textId="0939B160" w:rsidR="00953DAC" w:rsidRPr="00732673" w:rsidRDefault="007B4CB0" w:rsidP="0011772B">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B4CB0">
              <w:rPr>
                <w:rFonts w:ascii="Arial" w:hAnsi="Arial" w:cs="Arial"/>
                <w:sz w:val="16"/>
                <w:szCs w:val="16"/>
              </w:rPr>
              <w:t>Melhorar a utilidade e acessibilidade dos manuais.</w:t>
            </w:r>
          </w:p>
        </w:tc>
        <w:tc>
          <w:tcPr>
            <w:tcW w:w="0" w:type="auto"/>
            <w:tcBorders>
              <w:bottom w:val="single" w:sz="8" w:space="0" w:color="FFFFFF" w:themeColor="background1"/>
            </w:tcBorders>
            <w:vAlign w:val="center"/>
          </w:tcPr>
          <w:p w14:paraId="41405137" w14:textId="6FADD854" w:rsidR="00AA79A7" w:rsidRPr="00732673" w:rsidRDefault="0090675E" w:rsidP="0011772B">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675E">
              <w:rPr>
                <w:rFonts w:ascii="Arial" w:hAnsi="Arial" w:cs="Arial"/>
                <w:sz w:val="16"/>
                <w:szCs w:val="16"/>
              </w:rPr>
              <w:t>Aumentar a satisfação do cliente com o material didático.</w:t>
            </w:r>
          </w:p>
        </w:tc>
        <w:tc>
          <w:tcPr>
            <w:tcW w:w="0" w:type="auto"/>
            <w:tcBorders>
              <w:bottom w:val="single" w:sz="8" w:space="0" w:color="FFFFFF" w:themeColor="background1"/>
            </w:tcBorders>
            <w:vAlign w:val="center"/>
          </w:tcPr>
          <w:p w14:paraId="5B78717D" w14:textId="286B8CC6" w:rsidR="00AA79A7" w:rsidRPr="00732673" w:rsidRDefault="00857D65" w:rsidP="0011772B">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57D65">
              <w:rPr>
                <w:rFonts w:ascii="Arial" w:hAnsi="Arial" w:cs="Arial"/>
                <w:sz w:val="16"/>
                <w:szCs w:val="16"/>
              </w:rPr>
              <w:t>Tornar o conteúdo mais interativo e envolvente.</w:t>
            </w:r>
          </w:p>
        </w:tc>
        <w:tc>
          <w:tcPr>
            <w:tcW w:w="0" w:type="auto"/>
            <w:tcBorders>
              <w:bottom w:val="single" w:sz="8" w:space="0" w:color="FFFFFF" w:themeColor="background1"/>
            </w:tcBorders>
            <w:vAlign w:val="center"/>
          </w:tcPr>
          <w:p w14:paraId="44B0F4C1" w14:textId="1BFAAC80" w:rsidR="000225C8" w:rsidRPr="000225C8" w:rsidRDefault="000225C8" w:rsidP="0011772B">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225C8">
              <w:rPr>
                <w:rFonts w:ascii="Arial" w:hAnsi="Arial" w:cs="Arial"/>
                <w:sz w:val="16"/>
                <w:szCs w:val="16"/>
              </w:rPr>
              <w:t>Avaliações de satisfação do cliente sobre os manuais.</w:t>
            </w:r>
          </w:p>
        </w:tc>
        <w:tc>
          <w:tcPr>
            <w:tcW w:w="0" w:type="auto"/>
            <w:tcBorders>
              <w:bottom w:val="single" w:sz="8" w:space="0" w:color="FFFFFF" w:themeColor="background1"/>
            </w:tcBorders>
            <w:vAlign w:val="center"/>
          </w:tcPr>
          <w:p w14:paraId="313B27F7" w14:textId="73F8F7B7" w:rsidR="00AA79A7" w:rsidRPr="00732673" w:rsidRDefault="00FA38C5" w:rsidP="0011772B">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FA38C5">
              <w:rPr>
                <w:rFonts w:ascii="Arial" w:hAnsi="Arial" w:cs="Arial"/>
                <w:sz w:val="16"/>
                <w:szCs w:val="16"/>
              </w:rPr>
              <w:t>Atingir 90% de avaliações positivas.</w:t>
            </w:r>
          </w:p>
        </w:tc>
      </w:tr>
      <w:tr w:rsidR="00844106" w14:paraId="34FE5F0C" w14:textId="77777777" w:rsidTr="00E22F29">
        <w:trPr>
          <w:trHeight w:val="492"/>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8" w:space="0" w:color="FFFFFF" w:themeColor="background1"/>
            </w:tcBorders>
            <w:vAlign w:val="center"/>
          </w:tcPr>
          <w:p w14:paraId="0782336F" w14:textId="77777777" w:rsidR="00AA79A7" w:rsidRPr="00EA3AAA" w:rsidRDefault="00AA79A7" w:rsidP="0011772B">
            <w:pPr>
              <w:spacing w:beforeLines="60" w:before="144" w:afterLines="60" w:after="144"/>
              <w:jc w:val="center"/>
              <w:rPr>
                <w:rFonts w:ascii="Arial" w:hAnsi="Arial" w:cs="Arial"/>
                <w:sz w:val="24"/>
                <w:szCs w:val="24"/>
              </w:rPr>
            </w:pPr>
          </w:p>
        </w:tc>
        <w:tc>
          <w:tcPr>
            <w:tcW w:w="0" w:type="auto"/>
            <w:vMerge/>
            <w:tcBorders>
              <w:bottom w:val="single" w:sz="8" w:space="0" w:color="FFFFFF" w:themeColor="background1"/>
            </w:tcBorders>
            <w:vAlign w:val="center"/>
          </w:tcPr>
          <w:p w14:paraId="67550E6F" w14:textId="77777777" w:rsidR="00953DAC" w:rsidRPr="00732673" w:rsidRDefault="00953DAC" w:rsidP="0011772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0" w:type="auto"/>
            <w:tcBorders>
              <w:bottom w:val="single" w:sz="8" w:space="0" w:color="FFFFFF" w:themeColor="background1"/>
            </w:tcBorders>
            <w:vAlign w:val="center"/>
          </w:tcPr>
          <w:p w14:paraId="28FBDFCC" w14:textId="63EC4CC1" w:rsidR="00AA79A7" w:rsidRPr="00732673" w:rsidRDefault="008D2516" w:rsidP="0011772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D2516">
              <w:rPr>
                <w:rFonts w:ascii="Arial" w:hAnsi="Arial" w:cs="Arial"/>
                <w:sz w:val="16"/>
                <w:szCs w:val="16"/>
              </w:rPr>
              <w:t>Facilitar o acesso aos manuais.</w:t>
            </w:r>
          </w:p>
        </w:tc>
        <w:tc>
          <w:tcPr>
            <w:tcW w:w="0" w:type="auto"/>
            <w:tcBorders>
              <w:bottom w:val="single" w:sz="8" w:space="0" w:color="FFFFFF" w:themeColor="background1"/>
            </w:tcBorders>
            <w:vAlign w:val="center"/>
          </w:tcPr>
          <w:p w14:paraId="61C570F8" w14:textId="7A353458" w:rsidR="00AA79A7" w:rsidRPr="00732673" w:rsidRDefault="00C65984" w:rsidP="0011772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65984">
              <w:rPr>
                <w:rFonts w:ascii="Arial" w:hAnsi="Arial" w:cs="Arial"/>
                <w:sz w:val="16"/>
                <w:szCs w:val="16"/>
              </w:rPr>
              <w:t>Digitalizar todos os manuais e disponibilizá-los online.</w:t>
            </w:r>
          </w:p>
        </w:tc>
        <w:tc>
          <w:tcPr>
            <w:tcW w:w="0" w:type="auto"/>
            <w:tcBorders>
              <w:bottom w:val="single" w:sz="8" w:space="0" w:color="FFFFFF" w:themeColor="background1"/>
            </w:tcBorders>
            <w:vAlign w:val="center"/>
          </w:tcPr>
          <w:p w14:paraId="1F3548DD" w14:textId="5EEA4C4C" w:rsidR="00413CC5" w:rsidRPr="00413CC5" w:rsidRDefault="00413CC5" w:rsidP="0011772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13CC5">
              <w:rPr>
                <w:rFonts w:ascii="Arial" w:hAnsi="Arial" w:cs="Arial"/>
                <w:sz w:val="16"/>
                <w:szCs w:val="16"/>
              </w:rPr>
              <w:t>Percentagem de manuais acessíveis digitalmente.</w:t>
            </w:r>
          </w:p>
        </w:tc>
        <w:tc>
          <w:tcPr>
            <w:tcW w:w="0" w:type="auto"/>
            <w:tcBorders>
              <w:bottom w:val="single" w:sz="8" w:space="0" w:color="FFFFFF" w:themeColor="background1"/>
            </w:tcBorders>
            <w:vAlign w:val="center"/>
          </w:tcPr>
          <w:p w14:paraId="047C3BB8" w14:textId="388B5288" w:rsidR="00AA79A7" w:rsidRPr="00732673" w:rsidRDefault="00D92829" w:rsidP="0011772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92829">
              <w:rPr>
                <w:rFonts w:ascii="Arial" w:hAnsi="Arial" w:cs="Arial"/>
                <w:sz w:val="16"/>
                <w:szCs w:val="16"/>
              </w:rPr>
              <w:t>100% dos manuais disponíveis online.</w:t>
            </w:r>
          </w:p>
        </w:tc>
      </w:tr>
      <w:tr w:rsidR="00844106" w14:paraId="46E16C52" w14:textId="77777777" w:rsidTr="00E22F29">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single" w:sz="8" w:space="0" w:color="FFFFFF" w:themeColor="background1"/>
            </w:tcBorders>
            <w:vAlign w:val="center"/>
          </w:tcPr>
          <w:p w14:paraId="5D58AB35" w14:textId="2C4DE1E8" w:rsidR="00AA79A7" w:rsidRPr="00EA3AAA" w:rsidRDefault="00D95D3D" w:rsidP="0011772B">
            <w:pPr>
              <w:spacing w:beforeLines="60" w:before="144" w:afterLines="60" w:after="144"/>
              <w:jc w:val="center"/>
              <w:rPr>
                <w:rFonts w:ascii="Arial" w:hAnsi="Arial" w:cs="Arial"/>
                <w:sz w:val="24"/>
                <w:szCs w:val="24"/>
              </w:rPr>
            </w:pPr>
            <w:r w:rsidRPr="00EA3AAA">
              <w:rPr>
                <w:rFonts w:ascii="Arial" w:hAnsi="Arial" w:cs="Arial"/>
                <w:sz w:val="24"/>
                <w:szCs w:val="24"/>
              </w:rPr>
              <w:t>Empregados</w:t>
            </w:r>
          </w:p>
        </w:tc>
        <w:tc>
          <w:tcPr>
            <w:tcW w:w="0" w:type="auto"/>
            <w:vMerge w:val="restart"/>
            <w:tcBorders>
              <w:bottom w:val="single" w:sz="8" w:space="0" w:color="FFFFFF" w:themeColor="background1"/>
            </w:tcBorders>
            <w:vAlign w:val="center"/>
          </w:tcPr>
          <w:p w14:paraId="5B2F8898" w14:textId="68BB9171" w:rsidR="00953DAC" w:rsidRPr="00732673" w:rsidRDefault="009B3576" w:rsidP="0011772B">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B3576">
              <w:rPr>
                <w:rFonts w:ascii="Arial" w:hAnsi="Arial" w:cs="Arial"/>
                <w:sz w:val="16"/>
                <w:szCs w:val="16"/>
              </w:rPr>
              <w:t>Aprimorar a eficiência na produção dos manuais.</w:t>
            </w:r>
          </w:p>
        </w:tc>
        <w:tc>
          <w:tcPr>
            <w:tcW w:w="0" w:type="auto"/>
            <w:tcBorders>
              <w:bottom w:val="single" w:sz="8" w:space="0" w:color="FFFFFF" w:themeColor="background1"/>
            </w:tcBorders>
            <w:vAlign w:val="center"/>
          </w:tcPr>
          <w:p w14:paraId="2DAD03A5" w14:textId="707B2B0E" w:rsidR="00AA79A7" w:rsidRPr="00732673" w:rsidRDefault="00B75EAD" w:rsidP="0011772B">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B75EAD">
              <w:rPr>
                <w:rFonts w:ascii="Arial" w:hAnsi="Arial" w:cs="Arial"/>
                <w:sz w:val="16"/>
                <w:szCs w:val="16"/>
              </w:rPr>
              <w:t>Melhorar as habilidades de criação de conteúdo da equipe.</w:t>
            </w:r>
          </w:p>
        </w:tc>
        <w:tc>
          <w:tcPr>
            <w:tcW w:w="0" w:type="auto"/>
            <w:tcBorders>
              <w:bottom w:val="single" w:sz="8" w:space="0" w:color="FFFFFF" w:themeColor="background1"/>
            </w:tcBorders>
            <w:vAlign w:val="center"/>
          </w:tcPr>
          <w:p w14:paraId="6171A04A" w14:textId="0096F5E8" w:rsidR="00AA79A7" w:rsidRPr="00732673" w:rsidRDefault="009973F3" w:rsidP="0011772B">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973F3">
              <w:rPr>
                <w:rFonts w:ascii="Arial" w:hAnsi="Arial" w:cs="Arial"/>
                <w:sz w:val="16"/>
                <w:szCs w:val="16"/>
              </w:rPr>
              <w:t>Proporcionar formações sobre design instrucional.</w:t>
            </w:r>
          </w:p>
        </w:tc>
        <w:tc>
          <w:tcPr>
            <w:tcW w:w="0" w:type="auto"/>
            <w:tcBorders>
              <w:bottom w:val="single" w:sz="8" w:space="0" w:color="FFFFFF" w:themeColor="background1"/>
            </w:tcBorders>
            <w:vAlign w:val="center"/>
          </w:tcPr>
          <w:p w14:paraId="48C445DC" w14:textId="2B3784FF" w:rsidR="008D5512" w:rsidRPr="00732673" w:rsidRDefault="00841868" w:rsidP="0011772B">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41868">
              <w:rPr>
                <w:rFonts w:ascii="Arial" w:hAnsi="Arial" w:cs="Arial"/>
                <w:sz w:val="16"/>
                <w:szCs w:val="16"/>
              </w:rPr>
              <w:t>Número de funcionários treinados.</w:t>
            </w:r>
          </w:p>
        </w:tc>
        <w:tc>
          <w:tcPr>
            <w:tcW w:w="0" w:type="auto"/>
            <w:tcBorders>
              <w:bottom w:val="single" w:sz="8" w:space="0" w:color="FFFFFF" w:themeColor="background1"/>
            </w:tcBorders>
            <w:vAlign w:val="center"/>
          </w:tcPr>
          <w:p w14:paraId="47DF6336" w14:textId="2B2C7D77" w:rsidR="00AA79A7" w:rsidRPr="00732673" w:rsidRDefault="00215E57" w:rsidP="0011772B">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215E57">
              <w:rPr>
                <w:rFonts w:ascii="Arial" w:hAnsi="Arial" w:cs="Arial"/>
                <w:sz w:val="16"/>
                <w:szCs w:val="16"/>
              </w:rPr>
              <w:t>Treinar 100% da equipe responsável.</w:t>
            </w:r>
          </w:p>
        </w:tc>
      </w:tr>
      <w:tr w:rsidR="00844106" w14:paraId="042053FF" w14:textId="77777777" w:rsidTr="00E22F29">
        <w:trPr>
          <w:trHeight w:val="492"/>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8" w:space="0" w:color="FFFFFF" w:themeColor="background1"/>
            </w:tcBorders>
            <w:vAlign w:val="center"/>
          </w:tcPr>
          <w:p w14:paraId="552F4A26" w14:textId="77777777" w:rsidR="00AA79A7" w:rsidRPr="00EA3AAA" w:rsidRDefault="00AA79A7" w:rsidP="0011772B">
            <w:pPr>
              <w:spacing w:beforeLines="60" w:before="144" w:afterLines="60" w:after="144"/>
              <w:jc w:val="center"/>
              <w:rPr>
                <w:rFonts w:ascii="Arial" w:hAnsi="Arial" w:cs="Arial"/>
                <w:sz w:val="24"/>
                <w:szCs w:val="24"/>
              </w:rPr>
            </w:pPr>
          </w:p>
        </w:tc>
        <w:tc>
          <w:tcPr>
            <w:tcW w:w="0" w:type="auto"/>
            <w:vMerge/>
            <w:tcBorders>
              <w:bottom w:val="single" w:sz="8" w:space="0" w:color="FFFFFF" w:themeColor="background1"/>
            </w:tcBorders>
            <w:vAlign w:val="center"/>
          </w:tcPr>
          <w:p w14:paraId="34C98406" w14:textId="77777777" w:rsidR="00953DAC" w:rsidRPr="00732673" w:rsidRDefault="00953DAC" w:rsidP="0011772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0" w:type="auto"/>
            <w:tcBorders>
              <w:bottom w:val="single" w:sz="8" w:space="0" w:color="FFFFFF" w:themeColor="background1"/>
            </w:tcBorders>
            <w:vAlign w:val="center"/>
          </w:tcPr>
          <w:p w14:paraId="123C73DE" w14:textId="2C5C7866" w:rsidR="00AA79A7" w:rsidRPr="00732673" w:rsidRDefault="008D5262" w:rsidP="0011772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D5262">
              <w:rPr>
                <w:rFonts w:ascii="Arial" w:hAnsi="Arial" w:cs="Arial"/>
                <w:sz w:val="16"/>
                <w:szCs w:val="16"/>
              </w:rPr>
              <w:t>Otimizar o processo de revisão e atualização dos manuais.</w:t>
            </w:r>
          </w:p>
        </w:tc>
        <w:tc>
          <w:tcPr>
            <w:tcW w:w="0" w:type="auto"/>
            <w:tcBorders>
              <w:bottom w:val="single" w:sz="8" w:space="0" w:color="FFFFFF" w:themeColor="background1"/>
            </w:tcBorders>
            <w:vAlign w:val="center"/>
          </w:tcPr>
          <w:p w14:paraId="3435B9E1" w14:textId="254F49BB" w:rsidR="00AA79A7" w:rsidRPr="00732673" w:rsidRDefault="008D5262" w:rsidP="0011772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D5262">
              <w:rPr>
                <w:rFonts w:ascii="Arial" w:hAnsi="Arial" w:cs="Arial"/>
                <w:sz w:val="16"/>
                <w:szCs w:val="16"/>
              </w:rPr>
              <w:t>Implementar um sistema de gestão de conteúdo colaborativo.</w:t>
            </w:r>
          </w:p>
        </w:tc>
        <w:tc>
          <w:tcPr>
            <w:tcW w:w="0" w:type="auto"/>
            <w:tcBorders>
              <w:bottom w:val="single" w:sz="8" w:space="0" w:color="FFFFFF" w:themeColor="background1"/>
            </w:tcBorders>
            <w:vAlign w:val="center"/>
          </w:tcPr>
          <w:p w14:paraId="2650479F" w14:textId="7EF42149" w:rsidR="008D5512" w:rsidRPr="00732673" w:rsidRDefault="00E6797F" w:rsidP="0011772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797F">
              <w:rPr>
                <w:rFonts w:ascii="Arial" w:hAnsi="Arial" w:cs="Arial"/>
                <w:sz w:val="16"/>
                <w:szCs w:val="16"/>
              </w:rPr>
              <w:t>Tempo médio de atualização dos manuais.</w:t>
            </w:r>
          </w:p>
        </w:tc>
        <w:tc>
          <w:tcPr>
            <w:tcW w:w="0" w:type="auto"/>
            <w:tcBorders>
              <w:bottom w:val="single" w:sz="8" w:space="0" w:color="FFFFFF" w:themeColor="background1"/>
            </w:tcBorders>
            <w:vAlign w:val="center"/>
          </w:tcPr>
          <w:p w14:paraId="13C148A8" w14:textId="1C0EEB7A" w:rsidR="00AA79A7" w:rsidRPr="00732673" w:rsidRDefault="00EA5085" w:rsidP="0011772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A5085">
              <w:rPr>
                <w:rFonts w:ascii="Arial" w:hAnsi="Arial" w:cs="Arial"/>
                <w:sz w:val="16"/>
                <w:szCs w:val="16"/>
              </w:rPr>
              <w:t>Reduzir o tempo de atualização em 30%.</w:t>
            </w:r>
          </w:p>
        </w:tc>
      </w:tr>
      <w:bookmarkEnd w:id="35"/>
      <w:tr w:rsidR="002574EF" w:rsidRPr="00732673" w14:paraId="7AE55E93" w14:textId="77777777">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367CB666" w14:textId="0E05E410" w:rsidR="002574EF" w:rsidRPr="00EA3AAA" w:rsidRDefault="002574EF">
            <w:pPr>
              <w:spacing w:beforeLines="60" w:before="144" w:afterLines="60" w:after="144"/>
              <w:jc w:val="center"/>
              <w:rPr>
                <w:rFonts w:ascii="Arial" w:hAnsi="Arial" w:cs="Arial"/>
                <w:sz w:val="24"/>
                <w:szCs w:val="24"/>
              </w:rPr>
            </w:pPr>
            <w:r>
              <w:rPr>
                <w:rFonts w:ascii="Arial" w:hAnsi="Arial" w:cs="Arial"/>
                <w:sz w:val="24"/>
                <w:szCs w:val="24"/>
              </w:rPr>
              <w:t>Financeira</w:t>
            </w:r>
          </w:p>
        </w:tc>
        <w:tc>
          <w:tcPr>
            <w:tcW w:w="0" w:type="auto"/>
            <w:vMerge w:val="restart"/>
            <w:vAlign w:val="center"/>
          </w:tcPr>
          <w:p w14:paraId="696E3641" w14:textId="114FF2C7" w:rsidR="002574EF" w:rsidRPr="00732673" w:rsidRDefault="007C46B8">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C46B8">
              <w:rPr>
                <w:rFonts w:ascii="Arial" w:hAnsi="Arial" w:cs="Arial"/>
                <w:sz w:val="16"/>
                <w:szCs w:val="16"/>
              </w:rPr>
              <w:t>Reduzir custos associados à produção e distribuição dos manuais.</w:t>
            </w:r>
          </w:p>
        </w:tc>
        <w:tc>
          <w:tcPr>
            <w:tcW w:w="0" w:type="auto"/>
            <w:vAlign w:val="center"/>
          </w:tcPr>
          <w:p w14:paraId="44244C3B" w14:textId="3EAA354B" w:rsidR="002574EF" w:rsidRPr="00732673" w:rsidRDefault="007C46B8">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C46B8">
              <w:rPr>
                <w:rFonts w:ascii="Arial" w:hAnsi="Arial" w:cs="Arial"/>
                <w:sz w:val="16"/>
                <w:szCs w:val="16"/>
              </w:rPr>
              <w:t>Diminuir os custos de impressão.</w:t>
            </w:r>
          </w:p>
        </w:tc>
        <w:tc>
          <w:tcPr>
            <w:tcW w:w="0" w:type="auto"/>
            <w:vAlign w:val="center"/>
          </w:tcPr>
          <w:p w14:paraId="2D7A2ACE" w14:textId="2E241F46" w:rsidR="00EA5085" w:rsidRPr="00732673" w:rsidRDefault="00233747">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233747">
              <w:rPr>
                <w:rFonts w:ascii="Arial" w:hAnsi="Arial" w:cs="Arial"/>
                <w:sz w:val="16"/>
                <w:szCs w:val="16"/>
              </w:rPr>
              <w:t>Transição para formatos digitais.</w:t>
            </w:r>
          </w:p>
        </w:tc>
        <w:tc>
          <w:tcPr>
            <w:tcW w:w="0" w:type="auto"/>
            <w:vAlign w:val="center"/>
          </w:tcPr>
          <w:p w14:paraId="42C8E9F7" w14:textId="4E3B51F7" w:rsidR="00EA5085" w:rsidRPr="00732673" w:rsidRDefault="003A084F">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A084F">
              <w:rPr>
                <w:rFonts w:ascii="Arial" w:hAnsi="Arial" w:cs="Arial"/>
                <w:sz w:val="16"/>
                <w:szCs w:val="16"/>
              </w:rPr>
              <w:t>Redução nos custos de impressão.</w:t>
            </w:r>
          </w:p>
        </w:tc>
        <w:tc>
          <w:tcPr>
            <w:tcW w:w="0" w:type="auto"/>
            <w:vAlign w:val="center"/>
          </w:tcPr>
          <w:p w14:paraId="5DE02481" w14:textId="0AA886CC" w:rsidR="002574EF" w:rsidRPr="00732673" w:rsidRDefault="00363B9B">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63B9B">
              <w:rPr>
                <w:rFonts w:ascii="Arial" w:hAnsi="Arial" w:cs="Arial"/>
                <w:sz w:val="16"/>
                <w:szCs w:val="16"/>
              </w:rPr>
              <w:t>Reduzir em 50% os custos de impressão.</w:t>
            </w:r>
          </w:p>
        </w:tc>
      </w:tr>
      <w:tr w:rsidR="002574EF" w:rsidRPr="00732673" w14:paraId="20079F17" w14:textId="77777777">
        <w:trPr>
          <w:trHeight w:val="964"/>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023D04E2" w14:textId="77777777" w:rsidR="002574EF" w:rsidRPr="00EA3AAA" w:rsidRDefault="002574EF">
            <w:pPr>
              <w:spacing w:beforeLines="60" w:before="144" w:afterLines="60" w:after="144"/>
              <w:jc w:val="center"/>
              <w:rPr>
                <w:rFonts w:ascii="Arial" w:hAnsi="Arial" w:cs="Arial"/>
                <w:sz w:val="24"/>
                <w:szCs w:val="24"/>
              </w:rPr>
            </w:pPr>
          </w:p>
        </w:tc>
        <w:tc>
          <w:tcPr>
            <w:tcW w:w="0" w:type="auto"/>
            <w:vMerge/>
            <w:vAlign w:val="center"/>
          </w:tcPr>
          <w:p w14:paraId="79F10114" w14:textId="77777777" w:rsidR="002574EF" w:rsidRPr="00732673" w:rsidRDefault="002574EF">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0" w:type="auto"/>
            <w:vAlign w:val="center"/>
          </w:tcPr>
          <w:p w14:paraId="2DC35833" w14:textId="2258FD2F" w:rsidR="002574EF" w:rsidRPr="00732673" w:rsidRDefault="001B4B5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4B5B">
              <w:rPr>
                <w:rFonts w:ascii="Arial" w:hAnsi="Arial" w:cs="Arial"/>
                <w:sz w:val="16"/>
                <w:szCs w:val="16"/>
              </w:rPr>
              <w:t>Otimizar o orçamento para criação de conteúdo.</w:t>
            </w:r>
          </w:p>
        </w:tc>
        <w:tc>
          <w:tcPr>
            <w:tcW w:w="0" w:type="auto"/>
            <w:vAlign w:val="center"/>
          </w:tcPr>
          <w:p w14:paraId="087A4454" w14:textId="0A43EC5E" w:rsidR="00EA5085" w:rsidRPr="00732673" w:rsidRDefault="00A27700">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27700">
              <w:rPr>
                <w:rFonts w:ascii="Arial" w:hAnsi="Arial" w:cs="Arial"/>
                <w:sz w:val="16"/>
                <w:szCs w:val="16"/>
              </w:rPr>
              <w:t>Utilizar recursos internos para a criação de conteúdo.</w:t>
            </w:r>
          </w:p>
        </w:tc>
        <w:tc>
          <w:tcPr>
            <w:tcW w:w="0" w:type="auto"/>
            <w:vAlign w:val="center"/>
          </w:tcPr>
          <w:p w14:paraId="559BECE8" w14:textId="42C484A2" w:rsidR="00EA5085" w:rsidRPr="00732673" w:rsidRDefault="00357203">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57203">
              <w:rPr>
                <w:rFonts w:ascii="Arial" w:hAnsi="Arial" w:cs="Arial"/>
                <w:sz w:val="16"/>
                <w:szCs w:val="16"/>
              </w:rPr>
              <w:t>Percentagem do orçamento gasto com terceiros.</w:t>
            </w:r>
          </w:p>
        </w:tc>
        <w:tc>
          <w:tcPr>
            <w:tcW w:w="0" w:type="auto"/>
            <w:vAlign w:val="center"/>
          </w:tcPr>
          <w:p w14:paraId="22DD54B6" w14:textId="7C6B39F2" w:rsidR="002574EF" w:rsidRPr="00732673" w:rsidRDefault="00695E06">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95E06">
              <w:rPr>
                <w:rFonts w:ascii="Arial" w:hAnsi="Arial" w:cs="Arial"/>
                <w:sz w:val="16"/>
                <w:szCs w:val="16"/>
              </w:rPr>
              <w:t>Reduzir em 40% o orçamento externo.</w:t>
            </w:r>
          </w:p>
        </w:tc>
      </w:tr>
      <w:tr w:rsidR="002574EF" w:rsidRPr="00732673" w14:paraId="4AF93042" w14:textId="77777777" w:rsidTr="00EA5085">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00C640A7" w14:textId="62B87ACF" w:rsidR="002574EF" w:rsidRPr="00EA3AAA" w:rsidRDefault="002574EF">
            <w:pPr>
              <w:spacing w:beforeLines="60" w:before="144" w:afterLines="60" w:after="144"/>
              <w:jc w:val="center"/>
              <w:rPr>
                <w:rFonts w:ascii="Arial" w:hAnsi="Arial" w:cs="Arial"/>
                <w:sz w:val="24"/>
                <w:szCs w:val="24"/>
              </w:rPr>
            </w:pPr>
            <w:r>
              <w:rPr>
                <w:rFonts w:ascii="Arial" w:hAnsi="Arial" w:cs="Arial"/>
                <w:sz w:val="24"/>
                <w:szCs w:val="24"/>
              </w:rPr>
              <w:t>Processos Internos</w:t>
            </w:r>
          </w:p>
        </w:tc>
        <w:tc>
          <w:tcPr>
            <w:tcW w:w="0" w:type="auto"/>
            <w:vMerge w:val="restart"/>
            <w:vAlign w:val="center"/>
          </w:tcPr>
          <w:p w14:paraId="50AAF08D" w14:textId="235C6526" w:rsidR="002574EF" w:rsidRPr="00732673" w:rsidRDefault="00E96B35">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96B35">
              <w:rPr>
                <w:rFonts w:ascii="Arial" w:hAnsi="Arial" w:cs="Arial"/>
                <w:sz w:val="16"/>
                <w:szCs w:val="16"/>
              </w:rPr>
              <w:t>Agilizar a criação e atualização dos manuais.</w:t>
            </w:r>
          </w:p>
        </w:tc>
        <w:tc>
          <w:tcPr>
            <w:tcW w:w="0" w:type="auto"/>
            <w:vAlign w:val="center"/>
          </w:tcPr>
          <w:p w14:paraId="48DB3FAB" w14:textId="0D94299B" w:rsidR="002574EF" w:rsidRPr="00732673" w:rsidRDefault="009F42A7">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F42A7">
              <w:rPr>
                <w:rFonts w:ascii="Arial" w:hAnsi="Arial" w:cs="Arial"/>
                <w:sz w:val="16"/>
                <w:szCs w:val="16"/>
              </w:rPr>
              <w:t>Melhorar o processo de criação de conteúdo.</w:t>
            </w:r>
          </w:p>
        </w:tc>
        <w:tc>
          <w:tcPr>
            <w:tcW w:w="0" w:type="auto"/>
            <w:vAlign w:val="center"/>
          </w:tcPr>
          <w:p w14:paraId="3C0BC80A" w14:textId="50AFD967" w:rsidR="00EA5085" w:rsidRPr="00732673" w:rsidRDefault="00733715">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3715">
              <w:rPr>
                <w:rFonts w:ascii="Arial" w:hAnsi="Arial" w:cs="Arial"/>
                <w:sz w:val="16"/>
                <w:szCs w:val="16"/>
              </w:rPr>
              <w:t xml:space="preserve">Implementar </w:t>
            </w:r>
            <w:proofErr w:type="spellStart"/>
            <w:r w:rsidRPr="00733715">
              <w:rPr>
                <w:rFonts w:ascii="Arial" w:hAnsi="Arial" w:cs="Arial"/>
                <w:sz w:val="16"/>
                <w:szCs w:val="16"/>
              </w:rPr>
              <w:t>templates</w:t>
            </w:r>
            <w:proofErr w:type="spellEnd"/>
            <w:r w:rsidRPr="00733715">
              <w:rPr>
                <w:rFonts w:ascii="Arial" w:hAnsi="Arial" w:cs="Arial"/>
                <w:sz w:val="16"/>
                <w:szCs w:val="16"/>
              </w:rPr>
              <w:t xml:space="preserve"> padronizados.</w:t>
            </w:r>
          </w:p>
        </w:tc>
        <w:tc>
          <w:tcPr>
            <w:tcW w:w="0" w:type="auto"/>
            <w:vAlign w:val="center"/>
          </w:tcPr>
          <w:p w14:paraId="2B05EB85" w14:textId="5404513D" w:rsidR="00EA5085" w:rsidRPr="00732673" w:rsidRDefault="00733715">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3715">
              <w:rPr>
                <w:rFonts w:ascii="Arial" w:hAnsi="Arial" w:cs="Arial"/>
                <w:sz w:val="16"/>
                <w:szCs w:val="16"/>
              </w:rPr>
              <w:t>Tempo médio de produção de um manual.</w:t>
            </w:r>
          </w:p>
        </w:tc>
        <w:tc>
          <w:tcPr>
            <w:tcW w:w="0" w:type="auto"/>
            <w:vAlign w:val="center"/>
          </w:tcPr>
          <w:p w14:paraId="2D5903F2" w14:textId="75A630A7" w:rsidR="002574EF" w:rsidRPr="00732673" w:rsidRDefault="00261328">
            <w:pPr>
              <w:spacing w:beforeLines="60" w:before="144" w:afterLines="60" w:after="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261328">
              <w:rPr>
                <w:rFonts w:ascii="Arial" w:hAnsi="Arial" w:cs="Arial"/>
                <w:sz w:val="16"/>
                <w:szCs w:val="16"/>
              </w:rPr>
              <w:t>Reduzir em 25% o tempo de produção.</w:t>
            </w:r>
          </w:p>
        </w:tc>
      </w:tr>
      <w:tr w:rsidR="002574EF" w:rsidRPr="00732673" w14:paraId="63317FFA" w14:textId="77777777">
        <w:trPr>
          <w:trHeight w:val="964"/>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99AEDEF" w14:textId="77777777" w:rsidR="002574EF" w:rsidRPr="00EA3AAA" w:rsidRDefault="002574EF">
            <w:pPr>
              <w:spacing w:beforeLines="60" w:before="144" w:afterLines="60" w:after="144"/>
              <w:jc w:val="center"/>
              <w:rPr>
                <w:rFonts w:ascii="Arial" w:hAnsi="Arial" w:cs="Arial"/>
                <w:sz w:val="24"/>
                <w:szCs w:val="24"/>
              </w:rPr>
            </w:pPr>
          </w:p>
        </w:tc>
        <w:tc>
          <w:tcPr>
            <w:tcW w:w="0" w:type="auto"/>
            <w:vMerge/>
            <w:vAlign w:val="center"/>
          </w:tcPr>
          <w:p w14:paraId="27A6C264" w14:textId="77777777" w:rsidR="002574EF" w:rsidRPr="00732673" w:rsidRDefault="002574EF">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0" w:type="auto"/>
            <w:vAlign w:val="center"/>
          </w:tcPr>
          <w:p w14:paraId="437C44A1" w14:textId="515C7076" w:rsidR="002574EF" w:rsidRPr="00732673" w:rsidRDefault="00D44EB3">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44EB3">
              <w:rPr>
                <w:rFonts w:ascii="Arial" w:hAnsi="Arial" w:cs="Arial"/>
                <w:sz w:val="16"/>
                <w:szCs w:val="16"/>
              </w:rPr>
              <w:t>Manter os manuais atualizados e relevantes.</w:t>
            </w:r>
          </w:p>
        </w:tc>
        <w:tc>
          <w:tcPr>
            <w:tcW w:w="0" w:type="auto"/>
            <w:vAlign w:val="center"/>
          </w:tcPr>
          <w:p w14:paraId="6F880E1E" w14:textId="1413C811" w:rsidR="00EA5085" w:rsidRPr="00732673" w:rsidRDefault="001A014A">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A014A">
              <w:rPr>
                <w:rFonts w:ascii="Arial" w:hAnsi="Arial" w:cs="Arial"/>
                <w:sz w:val="16"/>
                <w:szCs w:val="16"/>
              </w:rPr>
              <w:t>Estabelecer um ciclo regular de revisão.</w:t>
            </w:r>
          </w:p>
        </w:tc>
        <w:tc>
          <w:tcPr>
            <w:tcW w:w="0" w:type="auto"/>
            <w:vAlign w:val="center"/>
          </w:tcPr>
          <w:p w14:paraId="5192994C" w14:textId="317E8DEF" w:rsidR="00EA5085" w:rsidRPr="00732673" w:rsidRDefault="00A9130B">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9130B">
              <w:rPr>
                <w:rFonts w:ascii="Arial" w:hAnsi="Arial" w:cs="Arial"/>
                <w:sz w:val="16"/>
                <w:szCs w:val="16"/>
              </w:rPr>
              <w:t>Frequência de atualizações dos manuais.</w:t>
            </w:r>
          </w:p>
        </w:tc>
        <w:tc>
          <w:tcPr>
            <w:tcW w:w="0" w:type="auto"/>
            <w:vAlign w:val="center"/>
          </w:tcPr>
          <w:p w14:paraId="61C52536" w14:textId="60B15141" w:rsidR="002574EF" w:rsidRPr="00732673" w:rsidRDefault="00E22F29">
            <w:pPr>
              <w:spacing w:beforeLines="60" w:before="144" w:afterLines="60" w:after="144"/>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2F29">
              <w:rPr>
                <w:rFonts w:ascii="Arial" w:hAnsi="Arial" w:cs="Arial"/>
                <w:sz w:val="16"/>
                <w:szCs w:val="16"/>
              </w:rPr>
              <w:t>Realizar revisões semestrais de todo o conteúdo.</w:t>
            </w:r>
          </w:p>
        </w:tc>
      </w:tr>
    </w:tbl>
    <w:p w14:paraId="5C6A9F25" w14:textId="164D828F" w:rsidR="004D3B97" w:rsidRDefault="002B43D5" w:rsidP="00E33910">
      <w:r>
        <w:br w:type="page"/>
      </w:r>
    </w:p>
    <w:p w14:paraId="5F2CCDE3" w14:textId="79D8FD9E" w:rsidR="00DB6C56" w:rsidRDefault="00DB6C56" w:rsidP="00DB6C56">
      <w:pPr>
        <w:pStyle w:val="Ttulo2"/>
        <w:numPr>
          <w:ilvl w:val="0"/>
          <w:numId w:val="22"/>
        </w:numPr>
        <w:ind w:left="760" w:hanging="360"/>
        <w:rPr>
          <w:rFonts w:ascii="Arial" w:hAnsi="Arial" w:cs="Arial"/>
          <w:b/>
          <w:bCs/>
          <w:i/>
          <w:iCs/>
          <w:color w:val="C00000"/>
          <w:sz w:val="28"/>
          <w:szCs w:val="28"/>
        </w:rPr>
      </w:pPr>
      <w:bookmarkStart w:id="36" w:name="_Toc154785198"/>
      <w:r>
        <w:rPr>
          <w:rFonts w:ascii="Arial" w:hAnsi="Arial" w:cs="Arial"/>
          <w:b/>
          <w:bCs/>
          <w:i/>
          <w:iCs/>
          <w:color w:val="C00000"/>
          <w:sz w:val="28"/>
          <w:szCs w:val="28"/>
        </w:rPr>
        <w:t>Proposta</w:t>
      </w:r>
      <w:r w:rsidR="00506C4A">
        <w:rPr>
          <w:rFonts w:ascii="Arial" w:hAnsi="Arial" w:cs="Arial"/>
          <w:b/>
          <w:bCs/>
          <w:i/>
          <w:iCs/>
          <w:color w:val="C00000"/>
          <w:sz w:val="28"/>
          <w:szCs w:val="28"/>
        </w:rPr>
        <w:t>s</w:t>
      </w:r>
      <w:r>
        <w:rPr>
          <w:rFonts w:ascii="Arial" w:hAnsi="Arial" w:cs="Arial"/>
          <w:b/>
          <w:bCs/>
          <w:i/>
          <w:iCs/>
          <w:color w:val="C00000"/>
          <w:sz w:val="28"/>
          <w:szCs w:val="28"/>
        </w:rPr>
        <w:t xml:space="preserve"> </w:t>
      </w:r>
      <w:proofErr w:type="spellStart"/>
      <w:r>
        <w:rPr>
          <w:rFonts w:ascii="Arial" w:hAnsi="Arial" w:cs="Arial"/>
          <w:b/>
          <w:bCs/>
          <w:i/>
          <w:iCs/>
          <w:color w:val="C00000"/>
          <w:sz w:val="28"/>
          <w:szCs w:val="28"/>
        </w:rPr>
        <w:t>Outsystems</w:t>
      </w:r>
      <w:bookmarkEnd w:id="36"/>
      <w:proofErr w:type="spellEnd"/>
    </w:p>
    <w:p w14:paraId="6C63F62F" w14:textId="4DC5CBD1" w:rsidR="005C51C4" w:rsidRPr="00615058" w:rsidRDefault="005C51C4" w:rsidP="005C51C4">
      <w:pPr>
        <w:pStyle w:val="Ttulo3"/>
        <w:numPr>
          <w:ilvl w:val="1"/>
          <w:numId w:val="22"/>
        </w:numPr>
        <w:spacing w:after="240"/>
        <w:ind w:left="1440" w:hanging="360"/>
        <w:rPr>
          <w:rFonts w:ascii="Arial" w:hAnsi="Arial" w:cs="Arial"/>
          <w:i/>
          <w:iCs/>
          <w:color w:val="C00000"/>
          <w:sz w:val="28"/>
          <w:szCs w:val="28"/>
        </w:rPr>
      </w:pPr>
      <w:bookmarkStart w:id="37" w:name="_Toc154785199"/>
      <w:r>
        <w:rPr>
          <w:rFonts w:ascii="Arial" w:hAnsi="Arial" w:cs="Arial"/>
          <w:i/>
          <w:iCs/>
          <w:color w:val="C00000"/>
          <w:sz w:val="28"/>
          <w:szCs w:val="28"/>
        </w:rPr>
        <w:t>Introdução</w:t>
      </w:r>
      <w:bookmarkEnd w:id="37"/>
    </w:p>
    <w:p w14:paraId="0F13244A" w14:textId="0D7969E6" w:rsidR="005C51C4" w:rsidRDefault="00F868A4" w:rsidP="003358B5">
      <w:pPr>
        <w:spacing w:after="120" w:line="240" w:lineRule="auto"/>
        <w:ind w:firstLine="425"/>
        <w:rPr>
          <w:rFonts w:ascii="Arial" w:hAnsi="Arial" w:cs="Arial"/>
          <w:sz w:val="24"/>
          <w:szCs w:val="24"/>
        </w:rPr>
      </w:pPr>
      <w:r w:rsidRPr="00F868A4">
        <w:rPr>
          <w:rFonts w:ascii="Arial" w:hAnsi="Arial" w:cs="Arial"/>
          <w:sz w:val="24"/>
          <w:szCs w:val="24"/>
        </w:rPr>
        <w:t xml:space="preserve">A Inforfig reconhece a necessidade urgente de inovação e eficiência em suas operações. A adesão à </w:t>
      </w:r>
      <w:proofErr w:type="spellStart"/>
      <w:r w:rsidRPr="00F868A4">
        <w:rPr>
          <w:rFonts w:ascii="Arial" w:hAnsi="Arial" w:cs="Arial"/>
          <w:sz w:val="24"/>
          <w:szCs w:val="24"/>
        </w:rPr>
        <w:t>OutSystems</w:t>
      </w:r>
      <w:proofErr w:type="spellEnd"/>
      <w:r w:rsidRPr="00F868A4">
        <w:rPr>
          <w:rFonts w:ascii="Arial" w:hAnsi="Arial" w:cs="Arial"/>
          <w:sz w:val="24"/>
          <w:szCs w:val="24"/>
        </w:rPr>
        <w:t xml:space="preserve">, uma plataforma de desenvolvimento </w:t>
      </w:r>
      <w:proofErr w:type="spellStart"/>
      <w:r w:rsidRPr="00F868A4">
        <w:rPr>
          <w:rFonts w:ascii="Arial" w:hAnsi="Arial" w:cs="Arial"/>
          <w:sz w:val="24"/>
          <w:szCs w:val="24"/>
        </w:rPr>
        <w:t>low-code</w:t>
      </w:r>
      <w:proofErr w:type="spellEnd"/>
      <w:r w:rsidRPr="00F868A4">
        <w:rPr>
          <w:rFonts w:ascii="Arial" w:hAnsi="Arial" w:cs="Arial"/>
          <w:sz w:val="24"/>
          <w:szCs w:val="24"/>
        </w:rPr>
        <w:t xml:space="preserve">, representa uma oportunidade estratégica para aprimorar processos e avançar em direção à transformação digital. Esta proposta apresenta uma aplicação </w:t>
      </w:r>
      <w:proofErr w:type="spellStart"/>
      <w:r w:rsidRPr="00F868A4">
        <w:rPr>
          <w:rFonts w:ascii="Arial" w:hAnsi="Arial" w:cs="Arial"/>
          <w:sz w:val="24"/>
          <w:szCs w:val="24"/>
        </w:rPr>
        <w:t>OutSystems</w:t>
      </w:r>
      <w:proofErr w:type="spellEnd"/>
      <w:r w:rsidRPr="00F868A4">
        <w:rPr>
          <w:rFonts w:ascii="Arial" w:hAnsi="Arial" w:cs="Arial"/>
          <w:sz w:val="24"/>
          <w:szCs w:val="24"/>
        </w:rPr>
        <w:t xml:space="preserve"> customizada para elevar a gestão de manuais e feedback da Inforfig, aumentando a agilidade organizacional e a satisfação do cliente</w:t>
      </w:r>
      <w:r w:rsidR="003358B5" w:rsidRPr="003358B5">
        <w:rPr>
          <w:rFonts w:ascii="Arial" w:hAnsi="Arial" w:cs="Arial"/>
          <w:sz w:val="24"/>
          <w:szCs w:val="24"/>
        </w:rPr>
        <w:t>.</w:t>
      </w:r>
    </w:p>
    <w:p w14:paraId="46F20EDB" w14:textId="77777777" w:rsidR="00CC2A72" w:rsidRDefault="00CC2A72" w:rsidP="00CC2A72">
      <w:pPr>
        <w:spacing w:after="120" w:line="240" w:lineRule="auto"/>
        <w:rPr>
          <w:rFonts w:ascii="Arial" w:hAnsi="Arial" w:cs="Arial"/>
          <w:sz w:val="24"/>
          <w:szCs w:val="24"/>
        </w:rPr>
      </w:pPr>
    </w:p>
    <w:p w14:paraId="75D4C2B0" w14:textId="1A89CDF9" w:rsidR="00CC2A72" w:rsidRPr="00615058" w:rsidRDefault="00CC2A72" w:rsidP="00CC2A72">
      <w:pPr>
        <w:pStyle w:val="Ttulo3"/>
        <w:numPr>
          <w:ilvl w:val="1"/>
          <w:numId w:val="22"/>
        </w:numPr>
        <w:spacing w:after="240"/>
        <w:ind w:left="1418" w:hanging="284"/>
        <w:rPr>
          <w:rFonts w:ascii="Arial" w:hAnsi="Arial" w:cs="Arial"/>
          <w:i/>
          <w:iCs/>
          <w:color w:val="C00000"/>
          <w:sz w:val="28"/>
          <w:szCs w:val="28"/>
        </w:rPr>
      </w:pPr>
      <w:bookmarkStart w:id="38" w:name="_Toc154785200"/>
      <w:r>
        <w:rPr>
          <w:rFonts w:ascii="Arial" w:hAnsi="Arial" w:cs="Arial"/>
          <w:i/>
          <w:iCs/>
          <w:color w:val="C00000"/>
          <w:sz w:val="28"/>
          <w:szCs w:val="28"/>
        </w:rPr>
        <w:t>Análise de requisitos</w:t>
      </w:r>
      <w:bookmarkEnd w:id="38"/>
    </w:p>
    <w:p w14:paraId="35F79325" w14:textId="7C5C5ED4" w:rsidR="00CC2A72" w:rsidRDefault="003524B1" w:rsidP="00051376">
      <w:pPr>
        <w:spacing w:after="120" w:line="240" w:lineRule="auto"/>
        <w:ind w:firstLine="425"/>
        <w:rPr>
          <w:rFonts w:ascii="Arial" w:hAnsi="Arial" w:cs="Arial"/>
          <w:sz w:val="24"/>
          <w:szCs w:val="24"/>
        </w:rPr>
      </w:pPr>
      <w:r w:rsidRPr="003524B1">
        <w:rPr>
          <w:rFonts w:ascii="Arial" w:hAnsi="Arial" w:cs="Arial"/>
          <w:sz w:val="24"/>
          <w:szCs w:val="24"/>
        </w:rPr>
        <w:t xml:space="preserve">Essencial para a eficácia da aplicação </w:t>
      </w:r>
      <w:proofErr w:type="spellStart"/>
      <w:r w:rsidRPr="003524B1">
        <w:rPr>
          <w:rFonts w:ascii="Arial" w:hAnsi="Arial" w:cs="Arial"/>
          <w:sz w:val="24"/>
          <w:szCs w:val="24"/>
        </w:rPr>
        <w:t>OutSystems</w:t>
      </w:r>
      <w:proofErr w:type="spellEnd"/>
      <w:r w:rsidRPr="003524B1">
        <w:rPr>
          <w:rFonts w:ascii="Arial" w:hAnsi="Arial" w:cs="Arial"/>
          <w:sz w:val="24"/>
          <w:szCs w:val="24"/>
        </w:rPr>
        <w:t xml:space="preserve"> é </w:t>
      </w:r>
      <w:r>
        <w:rPr>
          <w:rFonts w:ascii="Arial" w:hAnsi="Arial" w:cs="Arial"/>
          <w:sz w:val="24"/>
          <w:szCs w:val="24"/>
        </w:rPr>
        <w:t>o</w:t>
      </w:r>
      <w:r w:rsidRPr="003524B1">
        <w:rPr>
          <w:rFonts w:ascii="Arial" w:hAnsi="Arial" w:cs="Arial"/>
          <w:sz w:val="24"/>
          <w:szCs w:val="24"/>
        </w:rPr>
        <w:t xml:space="preserve"> </w:t>
      </w:r>
      <w:r w:rsidRPr="003524B1">
        <w:rPr>
          <w:rFonts w:ascii="Arial" w:hAnsi="Arial" w:cs="Arial"/>
          <w:sz w:val="24"/>
          <w:szCs w:val="24"/>
        </w:rPr>
        <w:t>seu alinhamento</w:t>
      </w:r>
      <w:r w:rsidRPr="003524B1">
        <w:rPr>
          <w:rFonts w:ascii="Arial" w:hAnsi="Arial" w:cs="Arial"/>
          <w:sz w:val="24"/>
          <w:szCs w:val="24"/>
        </w:rPr>
        <w:t xml:space="preserve"> com as necessidades estratégicas e operacionais da Inforfig. Os requisitos funcionais detalham operações cruciais como gerenciamento de manuais e feedback. Os requisitos não funcionais enfatizam a performance, segurança e usabilidade, garantindo confiabilidade, proteção de dados e aderência às normativas.</w:t>
      </w:r>
    </w:p>
    <w:p w14:paraId="34AB7622" w14:textId="7EAEECF0" w:rsidR="00051376" w:rsidRPr="003358B5" w:rsidRDefault="00051376" w:rsidP="00051376">
      <w:pPr>
        <w:rPr>
          <w:rFonts w:ascii="Arial" w:hAnsi="Arial" w:cs="Arial"/>
          <w:sz w:val="24"/>
          <w:szCs w:val="24"/>
        </w:rPr>
      </w:pPr>
    </w:p>
    <w:p w14:paraId="419280C8" w14:textId="777B9F4F" w:rsidR="00506C4A" w:rsidRDefault="00506C4A" w:rsidP="00CC2A72">
      <w:pPr>
        <w:pStyle w:val="Ttulo3"/>
        <w:numPr>
          <w:ilvl w:val="1"/>
          <w:numId w:val="22"/>
        </w:numPr>
        <w:spacing w:after="240"/>
        <w:ind w:left="1440" w:hanging="360"/>
        <w:rPr>
          <w:rFonts w:ascii="Arial" w:hAnsi="Arial" w:cs="Arial"/>
          <w:i/>
          <w:iCs/>
          <w:color w:val="C00000"/>
          <w:sz w:val="28"/>
          <w:szCs w:val="28"/>
        </w:rPr>
      </w:pPr>
      <w:bookmarkStart w:id="39" w:name="_Toc154785201"/>
      <w:r>
        <w:rPr>
          <w:rFonts w:ascii="Arial" w:hAnsi="Arial" w:cs="Arial"/>
          <w:i/>
          <w:iCs/>
          <w:color w:val="C00000"/>
          <w:sz w:val="28"/>
          <w:szCs w:val="28"/>
        </w:rPr>
        <w:t>Proposta Luís Travassos</w:t>
      </w:r>
      <w:bookmarkEnd w:id="39"/>
    </w:p>
    <w:p w14:paraId="00A625D8" w14:textId="18C3F1A7" w:rsidR="00051376" w:rsidRDefault="00AC4580" w:rsidP="000A2448">
      <w:pPr>
        <w:spacing w:after="120" w:line="240" w:lineRule="auto"/>
        <w:ind w:firstLine="426"/>
        <w:rPr>
          <w:rFonts w:ascii="Arial" w:hAnsi="Arial" w:cs="Arial"/>
          <w:sz w:val="24"/>
          <w:szCs w:val="24"/>
        </w:rPr>
      </w:pPr>
      <w:r w:rsidRPr="000A2448">
        <w:rPr>
          <w:rFonts w:ascii="Arial" w:hAnsi="Arial" w:cs="Arial"/>
          <w:b/>
          <w:bCs/>
          <w:sz w:val="24"/>
          <w:szCs w:val="24"/>
        </w:rPr>
        <w:t>Camada de Apresentação:</w:t>
      </w:r>
      <w:r w:rsidR="000A2448" w:rsidRPr="000A2448">
        <w:rPr>
          <w:rFonts w:ascii="Arial" w:hAnsi="Arial" w:cs="Arial"/>
          <w:sz w:val="24"/>
          <w:szCs w:val="24"/>
        </w:rPr>
        <w:t xml:space="preserve"> </w:t>
      </w:r>
      <w:r w:rsidRPr="000A2448">
        <w:rPr>
          <w:rFonts w:ascii="Arial" w:hAnsi="Arial" w:cs="Arial"/>
          <w:sz w:val="24"/>
          <w:szCs w:val="24"/>
        </w:rPr>
        <w:t>As interfaces do usuário, como evidenciado nas imagens das telas de 'Lista de Manuais', 'Validação de Manuais' e 'Detalhes Manual', foram desenvolvidas para serem intuitivas e responsivas, garantindo uma experiência de usuário coesa e acessível em múltiplos dispositivos. Esta camada permite aos usuários interagir com a aplicação de forma eficiente, seja na criação, revisão ou validação de manuais.</w:t>
      </w:r>
    </w:p>
    <w:p w14:paraId="6F8827EC" w14:textId="7FC5E4CC" w:rsidR="001E18F7" w:rsidRDefault="001E18F7" w:rsidP="006D411C">
      <w:pPr>
        <w:spacing w:before="60" w:after="60" w:line="240" w:lineRule="auto"/>
        <w:ind w:firstLine="425"/>
        <w:jc w:val="center"/>
        <w:rPr>
          <w:rFonts w:ascii="Arial" w:hAnsi="Arial" w:cs="Arial"/>
          <w:sz w:val="24"/>
          <w:szCs w:val="24"/>
        </w:rPr>
      </w:pPr>
      <w:r w:rsidRPr="001E18F7">
        <w:drawing>
          <wp:inline distT="0" distB="0" distL="0" distR="0" wp14:anchorId="46E70F72" wp14:editId="37959019">
            <wp:extent cx="3240418" cy="1104523"/>
            <wp:effectExtent l="19050" t="19050" r="17145" b="19685"/>
            <wp:docPr id="596465580" name="Imagem 1"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65580" name="Imagem 1" descr="Uma imagem com texto, captura de ecrã, Tipo de letra, software&#10;&#10;Descrição gerada automaticamente"/>
                    <pic:cNvPicPr/>
                  </pic:nvPicPr>
                  <pic:blipFill>
                    <a:blip r:embed="rId18"/>
                    <a:stretch>
                      <a:fillRect/>
                    </a:stretch>
                  </pic:blipFill>
                  <pic:spPr>
                    <a:xfrm>
                      <a:off x="0" y="0"/>
                      <a:ext cx="3341460" cy="1138964"/>
                    </a:xfrm>
                    <a:prstGeom prst="rect">
                      <a:avLst/>
                    </a:prstGeom>
                    <a:ln w="12700">
                      <a:solidFill>
                        <a:schemeClr val="tx1"/>
                      </a:solidFill>
                    </a:ln>
                  </pic:spPr>
                </pic:pic>
              </a:graphicData>
            </a:graphic>
          </wp:inline>
        </w:drawing>
      </w:r>
      <w:r w:rsidR="006D411C">
        <w:rPr>
          <w:rFonts w:ascii="Arial" w:hAnsi="Arial" w:cs="Arial"/>
          <w:sz w:val="24"/>
          <w:szCs w:val="24"/>
        </w:rPr>
        <w:t xml:space="preserve"> </w:t>
      </w:r>
      <w:r w:rsidR="006D411C" w:rsidRPr="006D411C">
        <w:drawing>
          <wp:inline distT="0" distB="0" distL="0" distR="0" wp14:anchorId="1772C1D3" wp14:editId="11670674">
            <wp:extent cx="2489916" cy="1141744"/>
            <wp:effectExtent l="19050" t="19050" r="24765" b="20320"/>
            <wp:docPr id="196177396"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7396" name="Imagem 1" descr="Uma imagem com texto, captura de ecrã, Tipo de letra, número&#10;&#10;Descrição gerada automaticamente"/>
                    <pic:cNvPicPr/>
                  </pic:nvPicPr>
                  <pic:blipFill>
                    <a:blip r:embed="rId19"/>
                    <a:stretch>
                      <a:fillRect/>
                    </a:stretch>
                  </pic:blipFill>
                  <pic:spPr>
                    <a:xfrm>
                      <a:off x="0" y="0"/>
                      <a:ext cx="2528262" cy="1159328"/>
                    </a:xfrm>
                    <a:prstGeom prst="rect">
                      <a:avLst/>
                    </a:prstGeom>
                    <a:ln w="12700">
                      <a:solidFill>
                        <a:schemeClr val="tx1"/>
                      </a:solidFill>
                    </a:ln>
                  </pic:spPr>
                </pic:pic>
              </a:graphicData>
            </a:graphic>
          </wp:inline>
        </w:drawing>
      </w:r>
    </w:p>
    <w:p w14:paraId="1BC9017F" w14:textId="3AB924F4" w:rsidR="00FF2025" w:rsidRDefault="00FF2025" w:rsidP="006D411C">
      <w:pPr>
        <w:spacing w:before="60" w:after="60" w:line="240" w:lineRule="auto"/>
        <w:ind w:firstLine="425"/>
        <w:jc w:val="center"/>
        <w:rPr>
          <w:rFonts w:ascii="Arial" w:hAnsi="Arial" w:cs="Arial"/>
          <w:sz w:val="24"/>
          <w:szCs w:val="24"/>
        </w:rPr>
      </w:pPr>
      <w:r w:rsidRPr="00FF2025">
        <w:drawing>
          <wp:inline distT="0" distB="0" distL="0" distR="0" wp14:anchorId="6BCB7F3A" wp14:editId="748936A1">
            <wp:extent cx="2715097" cy="1980466"/>
            <wp:effectExtent l="19050" t="19050" r="9525" b="20320"/>
            <wp:docPr id="1450566960" name="Imagem 1" descr="Uma imagem com texto, captura de ecrã, softwar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66960" name="Imagem 1" descr="Uma imagem com texto, captura de ecrã, software, número&#10;&#10;Descrição gerada automaticamente"/>
                    <pic:cNvPicPr/>
                  </pic:nvPicPr>
                  <pic:blipFill>
                    <a:blip r:embed="rId20"/>
                    <a:stretch>
                      <a:fillRect/>
                    </a:stretch>
                  </pic:blipFill>
                  <pic:spPr>
                    <a:xfrm>
                      <a:off x="0" y="0"/>
                      <a:ext cx="2732973" cy="1993506"/>
                    </a:xfrm>
                    <a:prstGeom prst="rect">
                      <a:avLst/>
                    </a:prstGeom>
                    <a:ln w="12700">
                      <a:solidFill>
                        <a:schemeClr val="tx1"/>
                      </a:solidFill>
                    </a:ln>
                  </pic:spPr>
                </pic:pic>
              </a:graphicData>
            </a:graphic>
          </wp:inline>
        </w:drawing>
      </w:r>
    </w:p>
    <w:p w14:paraId="22419E7C" w14:textId="27EDD7C0" w:rsidR="00F80473" w:rsidRDefault="003524B1" w:rsidP="003524B1">
      <w:pPr>
        <w:rPr>
          <w:rFonts w:ascii="Arial" w:hAnsi="Arial" w:cs="Arial"/>
          <w:sz w:val="24"/>
          <w:szCs w:val="24"/>
        </w:rPr>
      </w:pPr>
      <w:r>
        <w:rPr>
          <w:rFonts w:ascii="Arial" w:hAnsi="Arial" w:cs="Arial"/>
          <w:sz w:val="24"/>
          <w:szCs w:val="24"/>
        </w:rPr>
        <w:br w:type="page"/>
      </w:r>
    </w:p>
    <w:p w14:paraId="46DEED50" w14:textId="7E11A1CF" w:rsidR="006D411C" w:rsidRDefault="00F80473" w:rsidP="00AE532C">
      <w:pPr>
        <w:spacing w:after="120" w:line="240" w:lineRule="auto"/>
        <w:ind w:firstLine="425"/>
        <w:rPr>
          <w:rFonts w:ascii="Arial" w:hAnsi="Arial" w:cs="Arial"/>
          <w:sz w:val="24"/>
          <w:szCs w:val="24"/>
        </w:rPr>
      </w:pPr>
      <w:r w:rsidRPr="00F80473">
        <w:rPr>
          <w:rFonts w:ascii="Arial" w:hAnsi="Arial" w:cs="Arial"/>
          <w:b/>
          <w:bCs/>
          <w:sz w:val="24"/>
          <w:szCs w:val="24"/>
        </w:rPr>
        <w:t>Camada de Lógica de Negócios:</w:t>
      </w:r>
      <w:r>
        <w:rPr>
          <w:rFonts w:ascii="Arial" w:hAnsi="Arial" w:cs="Arial"/>
          <w:sz w:val="24"/>
          <w:szCs w:val="24"/>
        </w:rPr>
        <w:t xml:space="preserve"> </w:t>
      </w:r>
      <w:r w:rsidRPr="00F80473">
        <w:rPr>
          <w:rFonts w:ascii="Arial" w:hAnsi="Arial" w:cs="Arial"/>
          <w:sz w:val="24"/>
          <w:szCs w:val="24"/>
        </w:rPr>
        <w:t xml:space="preserve">Os processos de negócio, representados no modelo BPMN, são implementados na camada de lógica de negócios. Aqui, a aplicação </w:t>
      </w:r>
      <w:proofErr w:type="spellStart"/>
      <w:r w:rsidRPr="00F80473">
        <w:rPr>
          <w:rFonts w:ascii="Arial" w:hAnsi="Arial" w:cs="Arial"/>
          <w:sz w:val="24"/>
          <w:szCs w:val="24"/>
        </w:rPr>
        <w:t>OutSystems</w:t>
      </w:r>
      <w:proofErr w:type="spellEnd"/>
      <w:r w:rsidRPr="00F80473">
        <w:rPr>
          <w:rFonts w:ascii="Arial" w:hAnsi="Arial" w:cs="Arial"/>
          <w:sz w:val="24"/>
          <w:szCs w:val="24"/>
        </w:rPr>
        <w:t xml:space="preserve"> </w:t>
      </w:r>
      <w:proofErr w:type="spellStart"/>
      <w:r w:rsidRPr="00F80473">
        <w:rPr>
          <w:rFonts w:ascii="Arial" w:hAnsi="Arial" w:cs="Arial"/>
          <w:sz w:val="24"/>
          <w:szCs w:val="24"/>
        </w:rPr>
        <w:t>gerencia</w:t>
      </w:r>
      <w:proofErr w:type="spellEnd"/>
      <w:r w:rsidRPr="00F80473">
        <w:rPr>
          <w:rFonts w:ascii="Arial" w:hAnsi="Arial" w:cs="Arial"/>
          <w:sz w:val="24"/>
          <w:szCs w:val="24"/>
        </w:rPr>
        <w:t xml:space="preserve"> as regras e procedimentos que governam a criação e validação de manuais, bem como a coleta e processamento de feedback dos clientes. Esta camada assegura que todas as operações seguem os padrões e políticas da Inforfig.</w:t>
      </w:r>
    </w:p>
    <w:p w14:paraId="19A5BF08" w14:textId="1663BF6E" w:rsidR="000D75A0" w:rsidRDefault="000D75A0" w:rsidP="003524B1">
      <w:pPr>
        <w:spacing w:after="120" w:line="240" w:lineRule="auto"/>
        <w:ind w:firstLine="425"/>
        <w:jc w:val="center"/>
        <w:rPr>
          <w:rFonts w:ascii="Arial" w:hAnsi="Arial" w:cs="Arial"/>
          <w:sz w:val="24"/>
          <w:szCs w:val="24"/>
        </w:rPr>
      </w:pPr>
      <w:r w:rsidRPr="000D75A0">
        <w:drawing>
          <wp:inline distT="0" distB="0" distL="0" distR="0" wp14:anchorId="360312C6" wp14:editId="37AC144E">
            <wp:extent cx="2328073" cy="2347058"/>
            <wp:effectExtent l="19050" t="19050" r="15240" b="15240"/>
            <wp:docPr id="1604875478" name="Imagem 1" descr="Uma imagem com texto, captura de ecrã, software, Sistema oper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75478" name="Imagem 1" descr="Uma imagem com texto, captura de ecrã, software, Sistema operativo&#10;&#10;Descrição gerada automaticamente"/>
                    <pic:cNvPicPr/>
                  </pic:nvPicPr>
                  <pic:blipFill rotWithShape="1">
                    <a:blip r:embed="rId21"/>
                    <a:srcRect l="4531"/>
                    <a:stretch/>
                  </pic:blipFill>
                  <pic:spPr bwMode="auto">
                    <a:xfrm>
                      <a:off x="0" y="0"/>
                      <a:ext cx="2339280" cy="2358356"/>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61A03A" w14:textId="77777777" w:rsidR="003524B1" w:rsidRDefault="003524B1" w:rsidP="003524B1">
      <w:pPr>
        <w:spacing w:after="120" w:line="240" w:lineRule="auto"/>
        <w:ind w:firstLine="425"/>
        <w:rPr>
          <w:rFonts w:ascii="Arial" w:hAnsi="Arial" w:cs="Arial"/>
          <w:sz w:val="24"/>
          <w:szCs w:val="24"/>
        </w:rPr>
      </w:pPr>
    </w:p>
    <w:p w14:paraId="5475AF8C" w14:textId="25EC8622" w:rsidR="00F80473" w:rsidRDefault="00AE532C" w:rsidP="00AE532C">
      <w:pPr>
        <w:spacing w:after="120" w:line="240" w:lineRule="auto"/>
        <w:ind w:firstLine="425"/>
        <w:rPr>
          <w:rFonts w:ascii="Arial" w:hAnsi="Arial" w:cs="Arial"/>
          <w:sz w:val="24"/>
          <w:szCs w:val="24"/>
        </w:rPr>
      </w:pPr>
      <w:r w:rsidRPr="00AE532C">
        <w:rPr>
          <w:rFonts w:ascii="Arial" w:hAnsi="Arial" w:cs="Arial"/>
          <w:b/>
          <w:bCs/>
          <w:sz w:val="24"/>
          <w:szCs w:val="24"/>
        </w:rPr>
        <w:t>Camada de Dados:</w:t>
      </w:r>
      <w:r>
        <w:rPr>
          <w:rFonts w:ascii="Arial" w:hAnsi="Arial" w:cs="Arial"/>
          <w:sz w:val="24"/>
          <w:szCs w:val="24"/>
        </w:rPr>
        <w:t xml:space="preserve"> </w:t>
      </w:r>
      <w:r w:rsidRPr="00AE532C">
        <w:rPr>
          <w:rFonts w:ascii="Arial" w:hAnsi="Arial" w:cs="Arial"/>
          <w:sz w:val="24"/>
          <w:szCs w:val="24"/>
        </w:rPr>
        <w:t>O modelo de dados, ilustrado na quarta imagem, é o coração da aplicação, onde as entidades como 'Manual', 'Ficha', 'Feedback', 'Revisão' e 'Usuário' são armazenadas e gerenciadas. Esta camada organiza os dados de uma maneira que promove integridade, confiabilidade e segurança, facilitando as operações CRUD (Criar, Ler, Atualizar e Deletar) e assegurando que as transações sejam executadas de forma consistente.</w:t>
      </w:r>
    </w:p>
    <w:p w14:paraId="195E87EC" w14:textId="61A556EA" w:rsidR="00544E88" w:rsidRDefault="00544E88" w:rsidP="00544E88">
      <w:pPr>
        <w:spacing w:after="120" w:line="240" w:lineRule="auto"/>
        <w:ind w:firstLine="425"/>
        <w:jc w:val="center"/>
        <w:rPr>
          <w:rFonts w:ascii="Arial" w:hAnsi="Arial" w:cs="Arial"/>
          <w:sz w:val="24"/>
          <w:szCs w:val="24"/>
        </w:rPr>
      </w:pPr>
      <w:r w:rsidRPr="00544E88">
        <w:drawing>
          <wp:inline distT="0" distB="0" distL="0" distR="0" wp14:anchorId="1F0428D9" wp14:editId="158F19AC">
            <wp:extent cx="3281804" cy="2171257"/>
            <wp:effectExtent l="19050" t="19050" r="13970" b="19685"/>
            <wp:docPr id="137777946"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7946" name="Imagem 1" descr="Uma imagem com texto, captura de ecrã&#10;&#10;Descrição gerada automaticamente"/>
                    <pic:cNvPicPr/>
                  </pic:nvPicPr>
                  <pic:blipFill>
                    <a:blip r:embed="rId22"/>
                    <a:stretch>
                      <a:fillRect/>
                    </a:stretch>
                  </pic:blipFill>
                  <pic:spPr>
                    <a:xfrm>
                      <a:off x="0" y="0"/>
                      <a:ext cx="3292416" cy="2178278"/>
                    </a:xfrm>
                    <a:prstGeom prst="rect">
                      <a:avLst/>
                    </a:prstGeom>
                    <a:ln w="12700">
                      <a:solidFill>
                        <a:schemeClr val="tx1"/>
                      </a:solidFill>
                    </a:ln>
                  </pic:spPr>
                </pic:pic>
              </a:graphicData>
            </a:graphic>
          </wp:inline>
        </w:drawing>
      </w:r>
    </w:p>
    <w:p w14:paraId="4D6B0E8D" w14:textId="77777777" w:rsidR="005268B4" w:rsidRDefault="005268B4" w:rsidP="005268B4">
      <w:pPr>
        <w:spacing w:after="120" w:line="240" w:lineRule="auto"/>
        <w:rPr>
          <w:rFonts w:ascii="Arial" w:hAnsi="Arial" w:cs="Arial"/>
          <w:sz w:val="24"/>
          <w:szCs w:val="24"/>
        </w:rPr>
      </w:pPr>
    </w:p>
    <w:p w14:paraId="7FF4CF88" w14:textId="77777777" w:rsidR="003524B1" w:rsidRDefault="005268B4" w:rsidP="003524B1">
      <w:pPr>
        <w:spacing w:after="120" w:line="240" w:lineRule="auto"/>
        <w:ind w:firstLine="425"/>
        <w:rPr>
          <w:rFonts w:ascii="Arial" w:hAnsi="Arial" w:cs="Arial"/>
          <w:sz w:val="24"/>
          <w:szCs w:val="24"/>
        </w:rPr>
      </w:pPr>
      <w:r w:rsidRPr="005268B4">
        <w:rPr>
          <w:rFonts w:ascii="Arial" w:hAnsi="Arial" w:cs="Arial"/>
          <w:b/>
          <w:bCs/>
          <w:sz w:val="24"/>
          <w:szCs w:val="24"/>
        </w:rPr>
        <w:t>Segurança e Conformidade:</w:t>
      </w:r>
      <w:r>
        <w:rPr>
          <w:rFonts w:ascii="Arial" w:hAnsi="Arial" w:cs="Arial"/>
          <w:sz w:val="24"/>
          <w:szCs w:val="24"/>
        </w:rPr>
        <w:t xml:space="preserve"> </w:t>
      </w:r>
      <w:r w:rsidRPr="005268B4">
        <w:rPr>
          <w:rFonts w:ascii="Arial" w:hAnsi="Arial" w:cs="Arial"/>
          <w:sz w:val="24"/>
          <w:szCs w:val="24"/>
        </w:rPr>
        <w:t xml:space="preserve">Em todas as camadas, a segurança é uma prioridade. Protocolos de autenticação e autorização robustos garantem que apenas usuários autorizados possam </w:t>
      </w:r>
      <w:proofErr w:type="spellStart"/>
      <w:r w:rsidRPr="005268B4">
        <w:rPr>
          <w:rFonts w:ascii="Arial" w:hAnsi="Arial" w:cs="Arial"/>
          <w:sz w:val="24"/>
          <w:szCs w:val="24"/>
        </w:rPr>
        <w:t>acessar</w:t>
      </w:r>
      <w:proofErr w:type="spellEnd"/>
      <w:r w:rsidRPr="005268B4">
        <w:rPr>
          <w:rFonts w:ascii="Arial" w:hAnsi="Arial" w:cs="Arial"/>
          <w:sz w:val="24"/>
          <w:szCs w:val="24"/>
        </w:rPr>
        <w:t xml:space="preserve"> informações sensíveis ou executar funções críticas. Além disso, a aplicação é desenvolvida para estar em conformidade com as regulamentações pertinentes, assegurando que os dados sejam tratados de acordo com as leis e diretrizes de proteção de dados.</w:t>
      </w:r>
    </w:p>
    <w:p w14:paraId="2435D02E" w14:textId="74627379" w:rsidR="005268B4" w:rsidRPr="000A2448" w:rsidRDefault="005268B4" w:rsidP="003524B1">
      <w:pPr>
        <w:spacing w:after="120" w:line="240" w:lineRule="auto"/>
        <w:ind w:firstLine="425"/>
        <w:rPr>
          <w:rFonts w:ascii="Arial" w:hAnsi="Arial" w:cs="Arial"/>
          <w:sz w:val="24"/>
          <w:szCs w:val="24"/>
        </w:rPr>
      </w:pPr>
      <w:r>
        <w:rPr>
          <w:rFonts w:ascii="Arial" w:hAnsi="Arial" w:cs="Arial"/>
          <w:sz w:val="24"/>
          <w:szCs w:val="24"/>
        </w:rPr>
        <w:br w:type="page"/>
      </w:r>
    </w:p>
    <w:p w14:paraId="6CEFB19E" w14:textId="4856C07F" w:rsidR="00506C4A" w:rsidRPr="00506C4A" w:rsidRDefault="00506C4A" w:rsidP="00CC2A72">
      <w:pPr>
        <w:pStyle w:val="Ttulo3"/>
        <w:numPr>
          <w:ilvl w:val="1"/>
          <w:numId w:val="22"/>
        </w:numPr>
        <w:spacing w:after="240"/>
        <w:ind w:left="1440" w:hanging="360"/>
        <w:rPr>
          <w:rFonts w:ascii="Arial" w:hAnsi="Arial" w:cs="Arial"/>
          <w:i/>
          <w:iCs/>
          <w:color w:val="C00000"/>
          <w:sz w:val="28"/>
          <w:szCs w:val="28"/>
        </w:rPr>
      </w:pPr>
      <w:bookmarkStart w:id="40" w:name="_Toc154785202"/>
      <w:r>
        <w:rPr>
          <w:rFonts w:ascii="Arial" w:hAnsi="Arial" w:cs="Arial"/>
          <w:i/>
          <w:iCs/>
          <w:color w:val="C00000"/>
          <w:sz w:val="28"/>
          <w:szCs w:val="28"/>
        </w:rPr>
        <w:t xml:space="preserve">Proposta </w:t>
      </w:r>
      <w:r>
        <w:rPr>
          <w:rFonts w:ascii="Arial" w:hAnsi="Arial" w:cs="Arial"/>
          <w:i/>
          <w:iCs/>
          <w:color w:val="C00000"/>
          <w:sz w:val="28"/>
          <w:szCs w:val="28"/>
        </w:rPr>
        <w:t>Rodrigo Ramalho</w:t>
      </w:r>
      <w:bookmarkEnd w:id="40"/>
    </w:p>
    <w:p w14:paraId="211916E6" w14:textId="0C062D71" w:rsidR="00527B0A" w:rsidRPr="00832BD2" w:rsidRDefault="00506C4A" w:rsidP="003844F2">
      <w:pPr>
        <w:pStyle w:val="Ttulo3"/>
        <w:numPr>
          <w:ilvl w:val="1"/>
          <w:numId w:val="22"/>
        </w:numPr>
        <w:spacing w:after="240"/>
        <w:ind w:left="1440" w:hanging="360"/>
        <w:rPr>
          <w:rFonts w:ascii="Arial" w:hAnsi="Arial" w:cs="Arial"/>
          <w:i/>
          <w:iCs/>
          <w:color w:val="C00000"/>
          <w:sz w:val="28"/>
          <w:szCs w:val="28"/>
        </w:rPr>
      </w:pPr>
      <w:bookmarkStart w:id="41" w:name="_Toc154785203"/>
      <w:r>
        <w:rPr>
          <w:rFonts w:ascii="Arial" w:hAnsi="Arial" w:cs="Arial"/>
          <w:i/>
          <w:iCs/>
          <w:color w:val="C00000"/>
          <w:sz w:val="28"/>
          <w:szCs w:val="28"/>
        </w:rPr>
        <w:t xml:space="preserve">Proposta </w:t>
      </w:r>
      <w:r>
        <w:rPr>
          <w:rFonts w:ascii="Arial" w:hAnsi="Arial" w:cs="Arial"/>
          <w:i/>
          <w:iCs/>
          <w:color w:val="C00000"/>
          <w:sz w:val="28"/>
          <w:szCs w:val="28"/>
        </w:rPr>
        <w:t>João Santos</w:t>
      </w:r>
      <w:bookmarkEnd w:id="41"/>
    </w:p>
    <w:p w14:paraId="0B0115C2" w14:textId="09664C18" w:rsidR="00E13926" w:rsidRPr="003844F2" w:rsidRDefault="00E13926" w:rsidP="003844F2">
      <w:r>
        <w:br w:type="page"/>
      </w:r>
    </w:p>
    <w:p w14:paraId="56BBEF11" w14:textId="7D4AAAAA" w:rsidR="00E83116" w:rsidRDefault="005F1552" w:rsidP="00CC2A72">
      <w:pPr>
        <w:pStyle w:val="Ttulo2"/>
        <w:numPr>
          <w:ilvl w:val="0"/>
          <w:numId w:val="22"/>
        </w:numPr>
        <w:ind w:left="760" w:hanging="360"/>
        <w:rPr>
          <w:rFonts w:ascii="Arial" w:hAnsi="Arial" w:cs="Arial"/>
          <w:b/>
          <w:bCs/>
          <w:i/>
          <w:iCs/>
          <w:color w:val="C00000"/>
          <w:sz w:val="28"/>
          <w:szCs w:val="28"/>
        </w:rPr>
      </w:pPr>
      <w:bookmarkStart w:id="42" w:name="_Toc154785204"/>
      <w:r>
        <w:rPr>
          <w:rFonts w:ascii="Arial" w:hAnsi="Arial" w:cs="Arial"/>
          <w:b/>
          <w:bCs/>
          <w:i/>
          <w:iCs/>
          <w:color w:val="C00000"/>
          <w:sz w:val="28"/>
          <w:szCs w:val="28"/>
        </w:rPr>
        <w:lastRenderedPageBreak/>
        <w:t>Referências</w:t>
      </w:r>
      <w:bookmarkEnd w:id="42"/>
    </w:p>
    <w:p w14:paraId="4E4BBA77" w14:textId="2B5E017F" w:rsidR="005F0906" w:rsidRPr="005F0906" w:rsidRDefault="005F0906" w:rsidP="005F1552">
      <w:pPr>
        <w:spacing w:before="240" w:after="60" w:line="240" w:lineRule="auto"/>
        <w:ind w:firstLine="425"/>
        <w:jc w:val="both"/>
        <w:rPr>
          <w:rFonts w:ascii="Arial" w:hAnsi="Arial" w:cs="Arial"/>
          <w:b/>
          <w:bCs/>
          <w:sz w:val="24"/>
          <w:szCs w:val="24"/>
        </w:rPr>
      </w:pPr>
      <w:r w:rsidRPr="005F0906">
        <w:rPr>
          <w:rFonts w:ascii="Arial" w:hAnsi="Arial" w:cs="Arial"/>
          <w:b/>
          <w:bCs/>
          <w:sz w:val="24"/>
          <w:szCs w:val="24"/>
        </w:rPr>
        <w:t>Referências utilizadas pela equipe, incluindo a assistência do ChatGPT na elaboração deste trabalho:</w:t>
      </w:r>
    </w:p>
    <w:p w14:paraId="5BD79ED0" w14:textId="12610C5F" w:rsidR="00E43CD6" w:rsidRPr="00E43CD6" w:rsidRDefault="00E43CD6" w:rsidP="005F1552">
      <w:pPr>
        <w:pStyle w:val="PargrafodaLista"/>
        <w:numPr>
          <w:ilvl w:val="0"/>
          <w:numId w:val="40"/>
        </w:numPr>
        <w:spacing w:before="60" w:after="60" w:line="240" w:lineRule="auto"/>
        <w:ind w:hanging="357"/>
        <w:contextualSpacing w:val="0"/>
        <w:jc w:val="both"/>
        <w:rPr>
          <w:rFonts w:ascii="Arial" w:hAnsi="Arial" w:cs="Arial"/>
          <w:sz w:val="24"/>
          <w:szCs w:val="24"/>
        </w:rPr>
      </w:pPr>
      <w:r w:rsidRPr="00E43CD6">
        <w:rPr>
          <w:rFonts w:ascii="Arial" w:hAnsi="Arial" w:cs="Arial"/>
          <w:sz w:val="24"/>
          <w:szCs w:val="24"/>
        </w:rPr>
        <w:t>Livros e Artigos Acadêmicos sobre Estratégia Organizacional e Tecnologia da Informação:</w:t>
      </w:r>
    </w:p>
    <w:p w14:paraId="79F466FA" w14:textId="30244851" w:rsidR="00E43CD6" w:rsidRPr="00E43CD6" w:rsidRDefault="00E43CD6" w:rsidP="005F1552">
      <w:pPr>
        <w:pStyle w:val="PargrafodaLista"/>
        <w:numPr>
          <w:ilvl w:val="1"/>
          <w:numId w:val="40"/>
        </w:numPr>
        <w:spacing w:before="60" w:after="60" w:line="240" w:lineRule="auto"/>
        <w:ind w:hanging="357"/>
        <w:contextualSpacing w:val="0"/>
        <w:jc w:val="both"/>
        <w:rPr>
          <w:rFonts w:ascii="Arial" w:hAnsi="Arial" w:cs="Arial"/>
          <w:sz w:val="24"/>
          <w:szCs w:val="24"/>
        </w:rPr>
      </w:pPr>
      <w:r w:rsidRPr="00E43CD6">
        <w:rPr>
          <w:rFonts w:ascii="Arial" w:hAnsi="Arial" w:cs="Arial"/>
          <w:sz w:val="24"/>
          <w:szCs w:val="24"/>
        </w:rPr>
        <w:t xml:space="preserve">Estratégias Organizacionais e Impacto das TI nas Empresas (Smith &amp; </w:t>
      </w:r>
      <w:proofErr w:type="spellStart"/>
      <w:r w:rsidRPr="00E43CD6">
        <w:rPr>
          <w:rFonts w:ascii="Arial" w:hAnsi="Arial" w:cs="Arial"/>
          <w:sz w:val="24"/>
          <w:szCs w:val="24"/>
        </w:rPr>
        <w:t>Roberts</w:t>
      </w:r>
      <w:proofErr w:type="spellEnd"/>
      <w:r w:rsidRPr="00E43CD6">
        <w:rPr>
          <w:rFonts w:ascii="Arial" w:hAnsi="Arial" w:cs="Arial"/>
          <w:sz w:val="24"/>
          <w:szCs w:val="24"/>
        </w:rPr>
        <w:t>, 2022).</w:t>
      </w:r>
    </w:p>
    <w:p w14:paraId="301F87B9" w14:textId="7AF720EA" w:rsidR="00E43CD6" w:rsidRPr="00E43CD6" w:rsidRDefault="00E43CD6" w:rsidP="005F1552">
      <w:pPr>
        <w:pStyle w:val="PargrafodaLista"/>
        <w:numPr>
          <w:ilvl w:val="1"/>
          <w:numId w:val="40"/>
        </w:numPr>
        <w:spacing w:before="60" w:after="60" w:line="240" w:lineRule="auto"/>
        <w:ind w:hanging="357"/>
        <w:contextualSpacing w:val="0"/>
        <w:jc w:val="both"/>
        <w:rPr>
          <w:rFonts w:ascii="Arial" w:hAnsi="Arial" w:cs="Arial"/>
          <w:sz w:val="24"/>
          <w:szCs w:val="24"/>
        </w:rPr>
      </w:pPr>
      <w:r w:rsidRPr="00E43CD6">
        <w:rPr>
          <w:rFonts w:ascii="Arial" w:hAnsi="Arial" w:cs="Arial"/>
          <w:sz w:val="24"/>
          <w:szCs w:val="24"/>
        </w:rPr>
        <w:t>Tecnologia e Inovação no Aprendizado Online (Johnson, 2021).</w:t>
      </w:r>
    </w:p>
    <w:p w14:paraId="772B508B" w14:textId="2BA95436" w:rsidR="005F1552" w:rsidRPr="005F1552" w:rsidRDefault="00E43CD6" w:rsidP="005F1552">
      <w:pPr>
        <w:pStyle w:val="PargrafodaLista"/>
        <w:numPr>
          <w:ilvl w:val="1"/>
          <w:numId w:val="40"/>
        </w:numPr>
        <w:spacing w:before="60" w:after="60" w:line="240" w:lineRule="auto"/>
        <w:ind w:hanging="357"/>
        <w:contextualSpacing w:val="0"/>
        <w:jc w:val="both"/>
        <w:rPr>
          <w:rFonts w:ascii="Arial" w:hAnsi="Arial" w:cs="Arial"/>
          <w:sz w:val="24"/>
          <w:szCs w:val="24"/>
        </w:rPr>
      </w:pPr>
      <w:r w:rsidRPr="00E43CD6">
        <w:rPr>
          <w:rFonts w:ascii="Arial" w:hAnsi="Arial" w:cs="Arial"/>
          <w:sz w:val="24"/>
          <w:szCs w:val="24"/>
        </w:rPr>
        <w:t>Gestão de Mudanças e Transformação Digital (Brown &amp; Green, 2023).</w:t>
      </w:r>
    </w:p>
    <w:p w14:paraId="14C439DB" w14:textId="1D919736" w:rsidR="003F1711" w:rsidRPr="005F0906" w:rsidRDefault="00133209" w:rsidP="005F1552">
      <w:pPr>
        <w:pStyle w:val="PargrafodaLista"/>
        <w:numPr>
          <w:ilvl w:val="0"/>
          <w:numId w:val="40"/>
        </w:numPr>
        <w:spacing w:before="240" w:after="60" w:line="240" w:lineRule="auto"/>
        <w:ind w:left="1071" w:hanging="357"/>
        <w:contextualSpacing w:val="0"/>
        <w:jc w:val="both"/>
        <w:rPr>
          <w:rFonts w:ascii="Arial" w:hAnsi="Arial" w:cs="Arial"/>
          <w:sz w:val="24"/>
          <w:szCs w:val="24"/>
        </w:rPr>
      </w:pPr>
      <w:r w:rsidRPr="005F0906">
        <w:rPr>
          <w:rFonts w:ascii="Arial" w:hAnsi="Arial" w:cs="Arial"/>
          <w:sz w:val="24"/>
          <w:szCs w:val="24"/>
        </w:rPr>
        <w:t xml:space="preserve">Trabalhos </w:t>
      </w:r>
      <w:r w:rsidR="00C546D8" w:rsidRPr="005F0906">
        <w:rPr>
          <w:rFonts w:ascii="Arial" w:hAnsi="Arial" w:cs="Arial"/>
          <w:sz w:val="24"/>
          <w:szCs w:val="24"/>
        </w:rPr>
        <w:t>do ano de 2022</w:t>
      </w:r>
      <w:r w:rsidR="00611224" w:rsidRPr="005F0906">
        <w:rPr>
          <w:rFonts w:ascii="Arial" w:hAnsi="Arial" w:cs="Arial"/>
          <w:sz w:val="24"/>
          <w:szCs w:val="24"/>
        </w:rPr>
        <w:t>/23 da cadeira de SI1 do curso de Engenharia Informática do ISEC</w:t>
      </w:r>
      <w:r w:rsidR="003F1711" w:rsidRPr="005F0906">
        <w:rPr>
          <w:rFonts w:ascii="Arial" w:hAnsi="Arial" w:cs="Arial"/>
          <w:sz w:val="24"/>
          <w:szCs w:val="24"/>
        </w:rPr>
        <w:t>;</w:t>
      </w:r>
    </w:p>
    <w:p w14:paraId="38787FEE" w14:textId="59CCE3E6" w:rsidR="001570DE" w:rsidRPr="005F0906" w:rsidRDefault="00F24972" w:rsidP="005F1552">
      <w:pPr>
        <w:pStyle w:val="PargrafodaLista"/>
        <w:numPr>
          <w:ilvl w:val="0"/>
          <w:numId w:val="40"/>
        </w:numPr>
        <w:spacing w:before="60" w:after="60" w:line="240" w:lineRule="auto"/>
        <w:ind w:hanging="357"/>
        <w:contextualSpacing w:val="0"/>
        <w:jc w:val="both"/>
        <w:rPr>
          <w:rFonts w:ascii="Arial" w:hAnsi="Arial" w:cs="Arial"/>
          <w:sz w:val="24"/>
          <w:szCs w:val="24"/>
        </w:rPr>
      </w:pPr>
      <w:r w:rsidRPr="005F0906">
        <w:rPr>
          <w:rFonts w:ascii="Arial" w:hAnsi="Arial" w:cs="Arial"/>
          <w:sz w:val="24"/>
          <w:szCs w:val="24"/>
        </w:rPr>
        <w:t xml:space="preserve">Documentação fornecida </w:t>
      </w:r>
      <w:r w:rsidR="00F30B5D" w:rsidRPr="005F0906">
        <w:rPr>
          <w:rFonts w:ascii="Arial" w:hAnsi="Arial" w:cs="Arial"/>
          <w:sz w:val="24"/>
          <w:szCs w:val="24"/>
        </w:rPr>
        <w:t>na cadeira “Estratégia Organizacional”</w:t>
      </w:r>
      <w:r w:rsidR="0059715B" w:rsidRPr="005F0906">
        <w:rPr>
          <w:rFonts w:ascii="Arial" w:hAnsi="Arial" w:cs="Arial"/>
          <w:sz w:val="24"/>
          <w:szCs w:val="24"/>
        </w:rPr>
        <w:t xml:space="preserve"> no ano 2023/24;</w:t>
      </w:r>
    </w:p>
    <w:p w14:paraId="17D85A05" w14:textId="00DEAD94" w:rsidR="00F07814" w:rsidRDefault="00F07814" w:rsidP="005F1552">
      <w:pPr>
        <w:pStyle w:val="PargrafodaLista"/>
        <w:numPr>
          <w:ilvl w:val="0"/>
          <w:numId w:val="40"/>
        </w:numPr>
        <w:spacing w:before="60" w:after="60" w:line="240" w:lineRule="auto"/>
        <w:ind w:hanging="357"/>
        <w:contextualSpacing w:val="0"/>
        <w:jc w:val="both"/>
        <w:rPr>
          <w:rFonts w:ascii="Arial" w:hAnsi="Arial" w:cs="Arial"/>
          <w:sz w:val="24"/>
          <w:szCs w:val="24"/>
        </w:rPr>
      </w:pPr>
      <w:r w:rsidRPr="005F0906">
        <w:rPr>
          <w:rFonts w:ascii="Arial" w:hAnsi="Arial" w:cs="Arial"/>
          <w:sz w:val="24"/>
          <w:szCs w:val="24"/>
        </w:rPr>
        <w:t xml:space="preserve">Site oficial da empresa </w:t>
      </w:r>
      <w:hyperlink r:id="rId23" w:history="1">
        <w:r w:rsidRPr="005F0906">
          <w:rPr>
            <w:rStyle w:val="Hiperligao"/>
            <w:rFonts w:ascii="Arial" w:hAnsi="Arial" w:cs="Arial"/>
            <w:sz w:val="24"/>
            <w:szCs w:val="24"/>
          </w:rPr>
          <w:t>Inforfig</w:t>
        </w:r>
      </w:hyperlink>
      <w:r w:rsidRPr="005F0906">
        <w:rPr>
          <w:rFonts w:ascii="Arial" w:hAnsi="Arial" w:cs="Arial"/>
          <w:sz w:val="24"/>
          <w:szCs w:val="24"/>
        </w:rPr>
        <w:t>;</w:t>
      </w:r>
    </w:p>
    <w:p w14:paraId="32E52607" w14:textId="77777777" w:rsidR="005F1552" w:rsidRPr="005F1552" w:rsidRDefault="005F1552" w:rsidP="005F1552">
      <w:pPr>
        <w:pStyle w:val="PargrafodaLista"/>
        <w:numPr>
          <w:ilvl w:val="0"/>
          <w:numId w:val="40"/>
        </w:numPr>
        <w:spacing w:before="240" w:after="60" w:line="240" w:lineRule="auto"/>
        <w:ind w:left="1071" w:hanging="357"/>
        <w:contextualSpacing w:val="0"/>
        <w:jc w:val="both"/>
        <w:rPr>
          <w:rFonts w:ascii="Arial" w:hAnsi="Arial" w:cs="Arial"/>
          <w:sz w:val="24"/>
          <w:szCs w:val="24"/>
        </w:rPr>
      </w:pPr>
      <w:r w:rsidRPr="005F1552">
        <w:rPr>
          <w:rFonts w:ascii="Arial" w:hAnsi="Arial" w:cs="Arial"/>
          <w:sz w:val="24"/>
          <w:szCs w:val="24"/>
        </w:rPr>
        <w:t xml:space="preserve">Documentação Oficial e Recursos Online da </w:t>
      </w:r>
      <w:proofErr w:type="spellStart"/>
      <w:r w:rsidRPr="005F1552">
        <w:rPr>
          <w:rFonts w:ascii="Arial" w:hAnsi="Arial" w:cs="Arial"/>
          <w:sz w:val="24"/>
          <w:szCs w:val="24"/>
        </w:rPr>
        <w:t>OutSystems</w:t>
      </w:r>
      <w:proofErr w:type="spellEnd"/>
      <w:r w:rsidRPr="005F1552">
        <w:rPr>
          <w:rFonts w:ascii="Arial" w:hAnsi="Arial" w:cs="Arial"/>
          <w:sz w:val="24"/>
          <w:szCs w:val="24"/>
        </w:rPr>
        <w:t>:</w:t>
      </w:r>
    </w:p>
    <w:p w14:paraId="7C3F2587" w14:textId="334AB754" w:rsidR="005F1552" w:rsidRPr="005F1552" w:rsidRDefault="005F1552" w:rsidP="005F1552">
      <w:pPr>
        <w:pStyle w:val="PargrafodaLista"/>
        <w:numPr>
          <w:ilvl w:val="1"/>
          <w:numId w:val="40"/>
        </w:numPr>
        <w:spacing w:before="60" w:after="60" w:line="240" w:lineRule="auto"/>
        <w:ind w:hanging="357"/>
        <w:contextualSpacing w:val="0"/>
        <w:jc w:val="both"/>
        <w:rPr>
          <w:rFonts w:ascii="Arial" w:hAnsi="Arial" w:cs="Arial"/>
          <w:sz w:val="24"/>
          <w:szCs w:val="24"/>
        </w:rPr>
      </w:pPr>
      <w:r w:rsidRPr="005F1552">
        <w:rPr>
          <w:rFonts w:ascii="Arial" w:hAnsi="Arial" w:cs="Arial"/>
          <w:sz w:val="24"/>
          <w:szCs w:val="24"/>
        </w:rPr>
        <w:t xml:space="preserve">Fonte: Site Oficial da </w:t>
      </w:r>
      <w:proofErr w:type="spellStart"/>
      <w:r w:rsidRPr="005F1552">
        <w:rPr>
          <w:rFonts w:ascii="Arial" w:hAnsi="Arial" w:cs="Arial"/>
          <w:sz w:val="24"/>
          <w:szCs w:val="24"/>
        </w:rPr>
        <w:t>OutSystems</w:t>
      </w:r>
      <w:proofErr w:type="spellEnd"/>
      <w:r w:rsidRPr="005F1552">
        <w:rPr>
          <w:rFonts w:ascii="Arial" w:hAnsi="Arial" w:cs="Arial"/>
          <w:sz w:val="24"/>
          <w:szCs w:val="24"/>
        </w:rPr>
        <w:t>.</w:t>
      </w:r>
    </w:p>
    <w:p w14:paraId="4B056547" w14:textId="5467F2B2" w:rsidR="005F1552" w:rsidRPr="005F0906" w:rsidRDefault="005F1552" w:rsidP="005F1552">
      <w:pPr>
        <w:pStyle w:val="PargrafodaLista"/>
        <w:numPr>
          <w:ilvl w:val="1"/>
          <w:numId w:val="40"/>
        </w:numPr>
        <w:spacing w:before="60" w:after="60" w:line="240" w:lineRule="auto"/>
        <w:ind w:hanging="357"/>
        <w:contextualSpacing w:val="0"/>
        <w:jc w:val="both"/>
        <w:rPr>
          <w:rFonts w:ascii="Arial" w:hAnsi="Arial" w:cs="Arial"/>
          <w:sz w:val="24"/>
          <w:szCs w:val="24"/>
        </w:rPr>
      </w:pPr>
      <w:r w:rsidRPr="005F1552">
        <w:rPr>
          <w:rFonts w:ascii="Arial" w:hAnsi="Arial" w:cs="Arial"/>
          <w:sz w:val="24"/>
          <w:szCs w:val="24"/>
        </w:rPr>
        <w:t>URL: https://www.outsystems.com</w:t>
      </w:r>
    </w:p>
    <w:sectPr w:rsidR="005F1552" w:rsidRPr="005F0906">
      <w:footerReference w:type="default" r:id="rId24"/>
      <w:footerReference w:type="first" r:id="rId25"/>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12CF" w14:textId="77777777" w:rsidR="000F4148" w:rsidRDefault="000F4148" w:rsidP="00671FA8">
      <w:pPr>
        <w:spacing w:after="0" w:line="240" w:lineRule="auto"/>
      </w:pPr>
      <w:r>
        <w:separator/>
      </w:r>
    </w:p>
  </w:endnote>
  <w:endnote w:type="continuationSeparator" w:id="0">
    <w:p w14:paraId="71299EA7" w14:textId="77777777" w:rsidR="000F4148" w:rsidRDefault="000F4148" w:rsidP="00671FA8">
      <w:pPr>
        <w:spacing w:after="0" w:line="240" w:lineRule="auto"/>
      </w:pPr>
      <w:r>
        <w:continuationSeparator/>
      </w:r>
    </w:p>
  </w:endnote>
  <w:endnote w:type="continuationNotice" w:id="1">
    <w:p w14:paraId="0F5B599C" w14:textId="77777777" w:rsidR="000F4148" w:rsidRDefault="000F41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AD18" w14:textId="77777777" w:rsidR="000E1468" w:rsidRDefault="000E1468">
    <w:pPr>
      <w:pStyle w:val="Rodap"/>
      <w:jc w:val="right"/>
      <w:rPr>
        <w:rFonts w:asciiTheme="majorHAnsi" w:eastAsiaTheme="majorEastAsia" w:hAnsiTheme="majorHAnsi" w:cstheme="majorBidi"/>
        <w:sz w:val="28"/>
        <w:szCs w:val="28"/>
      </w:rPr>
    </w:pPr>
  </w:p>
  <w:p w14:paraId="75C947BC" w14:textId="77777777" w:rsidR="000E1468" w:rsidRDefault="000E146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474040240"/>
      <w:docPartObj>
        <w:docPartGallery w:val="Page Numbers (Bottom of Page)"/>
        <w:docPartUnique/>
      </w:docPartObj>
    </w:sdtPr>
    <w:sdtEndPr/>
    <w:sdtContent>
      <w:p w14:paraId="23C5D32D" w14:textId="77777777" w:rsidR="000E1468" w:rsidRDefault="0069293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77432F39" w14:textId="77777777" w:rsidR="000E1468" w:rsidRDefault="000E146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17EEC" w14:textId="77777777" w:rsidR="000E1468" w:rsidRDefault="000E14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09D16" w14:textId="77777777" w:rsidR="000F4148" w:rsidRDefault="000F4148" w:rsidP="00671FA8">
      <w:pPr>
        <w:spacing w:after="0" w:line="240" w:lineRule="auto"/>
      </w:pPr>
      <w:r>
        <w:separator/>
      </w:r>
    </w:p>
  </w:footnote>
  <w:footnote w:type="continuationSeparator" w:id="0">
    <w:p w14:paraId="5ACB12B8" w14:textId="77777777" w:rsidR="000F4148" w:rsidRDefault="000F4148" w:rsidP="00671FA8">
      <w:pPr>
        <w:spacing w:after="0" w:line="240" w:lineRule="auto"/>
      </w:pPr>
      <w:r>
        <w:continuationSeparator/>
      </w:r>
    </w:p>
  </w:footnote>
  <w:footnote w:type="continuationNotice" w:id="1">
    <w:p w14:paraId="1D5CE074" w14:textId="77777777" w:rsidR="000F4148" w:rsidRDefault="000F414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5252"/>
    <w:multiLevelType w:val="hybridMultilevel"/>
    <w:tmpl w:val="37D084F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70F7E01"/>
    <w:multiLevelType w:val="hybridMultilevel"/>
    <w:tmpl w:val="8E5E3E52"/>
    <w:lvl w:ilvl="0" w:tplc="08160001">
      <w:start w:val="1"/>
      <w:numFmt w:val="bullet"/>
      <w:lvlText w:val=""/>
      <w:lvlJc w:val="left"/>
      <w:pPr>
        <w:ind w:left="1072" w:hanging="360"/>
      </w:pPr>
      <w:rPr>
        <w:rFonts w:ascii="Symbol" w:hAnsi="Symbol" w:hint="default"/>
      </w:rPr>
    </w:lvl>
    <w:lvl w:ilvl="1" w:tplc="08160003">
      <w:start w:val="1"/>
      <w:numFmt w:val="bullet"/>
      <w:lvlText w:val="o"/>
      <w:lvlJc w:val="left"/>
      <w:pPr>
        <w:ind w:left="1792" w:hanging="360"/>
      </w:pPr>
      <w:rPr>
        <w:rFonts w:ascii="Courier New" w:hAnsi="Courier New" w:cs="Courier New" w:hint="default"/>
      </w:rPr>
    </w:lvl>
    <w:lvl w:ilvl="2" w:tplc="08160005" w:tentative="1">
      <w:start w:val="1"/>
      <w:numFmt w:val="bullet"/>
      <w:lvlText w:val=""/>
      <w:lvlJc w:val="left"/>
      <w:pPr>
        <w:ind w:left="2512" w:hanging="360"/>
      </w:pPr>
      <w:rPr>
        <w:rFonts w:ascii="Wingdings" w:hAnsi="Wingdings" w:hint="default"/>
      </w:rPr>
    </w:lvl>
    <w:lvl w:ilvl="3" w:tplc="08160001" w:tentative="1">
      <w:start w:val="1"/>
      <w:numFmt w:val="bullet"/>
      <w:lvlText w:val=""/>
      <w:lvlJc w:val="left"/>
      <w:pPr>
        <w:ind w:left="3232" w:hanging="360"/>
      </w:pPr>
      <w:rPr>
        <w:rFonts w:ascii="Symbol" w:hAnsi="Symbol" w:hint="default"/>
      </w:rPr>
    </w:lvl>
    <w:lvl w:ilvl="4" w:tplc="08160003" w:tentative="1">
      <w:start w:val="1"/>
      <w:numFmt w:val="bullet"/>
      <w:lvlText w:val="o"/>
      <w:lvlJc w:val="left"/>
      <w:pPr>
        <w:ind w:left="3952" w:hanging="360"/>
      </w:pPr>
      <w:rPr>
        <w:rFonts w:ascii="Courier New" w:hAnsi="Courier New" w:cs="Courier New" w:hint="default"/>
      </w:rPr>
    </w:lvl>
    <w:lvl w:ilvl="5" w:tplc="08160005" w:tentative="1">
      <w:start w:val="1"/>
      <w:numFmt w:val="bullet"/>
      <w:lvlText w:val=""/>
      <w:lvlJc w:val="left"/>
      <w:pPr>
        <w:ind w:left="4672" w:hanging="360"/>
      </w:pPr>
      <w:rPr>
        <w:rFonts w:ascii="Wingdings" w:hAnsi="Wingdings" w:hint="default"/>
      </w:rPr>
    </w:lvl>
    <w:lvl w:ilvl="6" w:tplc="08160001" w:tentative="1">
      <w:start w:val="1"/>
      <w:numFmt w:val="bullet"/>
      <w:lvlText w:val=""/>
      <w:lvlJc w:val="left"/>
      <w:pPr>
        <w:ind w:left="5392" w:hanging="360"/>
      </w:pPr>
      <w:rPr>
        <w:rFonts w:ascii="Symbol" w:hAnsi="Symbol" w:hint="default"/>
      </w:rPr>
    </w:lvl>
    <w:lvl w:ilvl="7" w:tplc="08160003" w:tentative="1">
      <w:start w:val="1"/>
      <w:numFmt w:val="bullet"/>
      <w:lvlText w:val="o"/>
      <w:lvlJc w:val="left"/>
      <w:pPr>
        <w:ind w:left="6112" w:hanging="360"/>
      </w:pPr>
      <w:rPr>
        <w:rFonts w:ascii="Courier New" w:hAnsi="Courier New" w:cs="Courier New" w:hint="default"/>
      </w:rPr>
    </w:lvl>
    <w:lvl w:ilvl="8" w:tplc="08160005" w:tentative="1">
      <w:start w:val="1"/>
      <w:numFmt w:val="bullet"/>
      <w:lvlText w:val=""/>
      <w:lvlJc w:val="left"/>
      <w:pPr>
        <w:ind w:left="6832" w:hanging="360"/>
      </w:pPr>
      <w:rPr>
        <w:rFonts w:ascii="Wingdings" w:hAnsi="Wingdings" w:hint="default"/>
      </w:rPr>
    </w:lvl>
  </w:abstractNum>
  <w:abstractNum w:abstractNumId="2" w15:restartNumberingAfterBreak="0">
    <w:nsid w:val="08EA36E6"/>
    <w:multiLevelType w:val="hybridMultilevel"/>
    <w:tmpl w:val="9E4A065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E84B8F"/>
    <w:multiLevelType w:val="hybridMultilevel"/>
    <w:tmpl w:val="050009D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C3166EE"/>
    <w:multiLevelType w:val="hybridMultilevel"/>
    <w:tmpl w:val="03A64C22"/>
    <w:lvl w:ilvl="0" w:tplc="0816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CC50582"/>
    <w:multiLevelType w:val="hybridMultilevel"/>
    <w:tmpl w:val="8D2E8AE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2A87453"/>
    <w:multiLevelType w:val="hybridMultilevel"/>
    <w:tmpl w:val="AA3C5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A2279A"/>
    <w:multiLevelType w:val="hybridMultilevel"/>
    <w:tmpl w:val="DCE856E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C3E25E2"/>
    <w:multiLevelType w:val="hybridMultilevel"/>
    <w:tmpl w:val="158C075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1D132BA5"/>
    <w:multiLevelType w:val="hybridMultilevel"/>
    <w:tmpl w:val="2D76694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251301D0"/>
    <w:multiLevelType w:val="hybridMultilevel"/>
    <w:tmpl w:val="7486A3B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9B8339A"/>
    <w:multiLevelType w:val="hybridMultilevel"/>
    <w:tmpl w:val="F3A0FAF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2" w15:restartNumberingAfterBreak="0">
    <w:nsid w:val="2A144CD3"/>
    <w:multiLevelType w:val="hybridMultilevel"/>
    <w:tmpl w:val="FFFFFFFF"/>
    <w:lvl w:ilvl="0" w:tplc="2F36899E">
      <w:start w:val="1"/>
      <w:numFmt w:val="bullet"/>
      <w:lvlText w:val=""/>
      <w:lvlJc w:val="left"/>
      <w:pPr>
        <w:ind w:left="720" w:hanging="360"/>
      </w:pPr>
      <w:rPr>
        <w:rFonts w:ascii="Symbol" w:hAnsi="Symbol" w:hint="default"/>
      </w:rPr>
    </w:lvl>
    <w:lvl w:ilvl="1" w:tplc="00FE8C50">
      <w:start w:val="1"/>
      <w:numFmt w:val="bullet"/>
      <w:lvlText w:val="o"/>
      <w:lvlJc w:val="left"/>
      <w:pPr>
        <w:ind w:left="1440" w:hanging="360"/>
      </w:pPr>
      <w:rPr>
        <w:rFonts w:ascii="Courier New" w:hAnsi="Courier New" w:hint="default"/>
      </w:rPr>
    </w:lvl>
    <w:lvl w:ilvl="2" w:tplc="442496FC">
      <w:start w:val="1"/>
      <w:numFmt w:val="bullet"/>
      <w:lvlText w:val=""/>
      <w:lvlJc w:val="left"/>
      <w:pPr>
        <w:ind w:left="2160" w:hanging="360"/>
      </w:pPr>
      <w:rPr>
        <w:rFonts w:ascii="Wingdings" w:hAnsi="Wingdings" w:hint="default"/>
      </w:rPr>
    </w:lvl>
    <w:lvl w:ilvl="3" w:tplc="B6682968">
      <w:start w:val="1"/>
      <w:numFmt w:val="bullet"/>
      <w:lvlText w:val=""/>
      <w:lvlJc w:val="left"/>
      <w:pPr>
        <w:ind w:left="2880" w:hanging="360"/>
      </w:pPr>
      <w:rPr>
        <w:rFonts w:ascii="Symbol" w:hAnsi="Symbol" w:hint="default"/>
      </w:rPr>
    </w:lvl>
    <w:lvl w:ilvl="4" w:tplc="0838AEF4">
      <w:start w:val="1"/>
      <w:numFmt w:val="bullet"/>
      <w:lvlText w:val="o"/>
      <w:lvlJc w:val="left"/>
      <w:pPr>
        <w:ind w:left="3600" w:hanging="360"/>
      </w:pPr>
      <w:rPr>
        <w:rFonts w:ascii="Courier New" w:hAnsi="Courier New" w:hint="default"/>
      </w:rPr>
    </w:lvl>
    <w:lvl w:ilvl="5" w:tplc="63263084">
      <w:start w:val="1"/>
      <w:numFmt w:val="bullet"/>
      <w:lvlText w:val=""/>
      <w:lvlJc w:val="left"/>
      <w:pPr>
        <w:ind w:left="4320" w:hanging="360"/>
      </w:pPr>
      <w:rPr>
        <w:rFonts w:ascii="Wingdings" w:hAnsi="Wingdings" w:hint="default"/>
      </w:rPr>
    </w:lvl>
    <w:lvl w:ilvl="6" w:tplc="ABD6B1B6">
      <w:start w:val="1"/>
      <w:numFmt w:val="bullet"/>
      <w:lvlText w:val=""/>
      <w:lvlJc w:val="left"/>
      <w:pPr>
        <w:ind w:left="5040" w:hanging="360"/>
      </w:pPr>
      <w:rPr>
        <w:rFonts w:ascii="Symbol" w:hAnsi="Symbol" w:hint="default"/>
      </w:rPr>
    </w:lvl>
    <w:lvl w:ilvl="7" w:tplc="0CF092FA">
      <w:start w:val="1"/>
      <w:numFmt w:val="bullet"/>
      <w:lvlText w:val="o"/>
      <w:lvlJc w:val="left"/>
      <w:pPr>
        <w:ind w:left="5760" w:hanging="360"/>
      </w:pPr>
      <w:rPr>
        <w:rFonts w:ascii="Courier New" w:hAnsi="Courier New" w:hint="default"/>
      </w:rPr>
    </w:lvl>
    <w:lvl w:ilvl="8" w:tplc="1DE8D4D8">
      <w:start w:val="1"/>
      <w:numFmt w:val="bullet"/>
      <w:lvlText w:val=""/>
      <w:lvlJc w:val="left"/>
      <w:pPr>
        <w:ind w:left="6480" w:hanging="360"/>
      </w:pPr>
      <w:rPr>
        <w:rFonts w:ascii="Wingdings" w:hAnsi="Wingdings" w:hint="default"/>
      </w:rPr>
    </w:lvl>
  </w:abstractNum>
  <w:abstractNum w:abstractNumId="13" w15:restartNumberingAfterBreak="0">
    <w:nsid w:val="2FAD2B3C"/>
    <w:multiLevelType w:val="hybridMultilevel"/>
    <w:tmpl w:val="C1DC86A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31CD42B2"/>
    <w:multiLevelType w:val="multilevel"/>
    <w:tmpl w:val="CF0CBDFC"/>
    <w:lvl w:ilvl="0">
      <w:start w:val="6"/>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EAD3A63"/>
    <w:multiLevelType w:val="hybridMultilevel"/>
    <w:tmpl w:val="5110343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FF71D06"/>
    <w:multiLevelType w:val="hybridMultilevel"/>
    <w:tmpl w:val="2D103F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4C57B10"/>
    <w:multiLevelType w:val="multilevel"/>
    <w:tmpl w:val="C762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7623E"/>
    <w:multiLevelType w:val="multilevel"/>
    <w:tmpl w:val="CCA08C52"/>
    <w:lvl w:ilvl="0">
      <w:start w:val="7"/>
      <w:numFmt w:val="decimal"/>
      <w:lvlText w:val="%1."/>
      <w:lvlJc w:val="left"/>
      <w:pPr>
        <w:ind w:left="400" w:hanging="400"/>
      </w:pPr>
      <w:rPr>
        <w:rFonts w:hint="default"/>
        <w:sz w:val="28"/>
        <w:szCs w:val="28"/>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4C436110"/>
    <w:multiLevelType w:val="multilevel"/>
    <w:tmpl w:val="CCA08C52"/>
    <w:lvl w:ilvl="0">
      <w:start w:val="7"/>
      <w:numFmt w:val="decimal"/>
      <w:lvlText w:val="%1."/>
      <w:lvlJc w:val="left"/>
      <w:pPr>
        <w:ind w:left="400" w:hanging="400"/>
      </w:pPr>
      <w:rPr>
        <w:rFonts w:hint="default"/>
        <w:sz w:val="28"/>
        <w:szCs w:val="28"/>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ED3BCC0"/>
    <w:multiLevelType w:val="hybridMultilevel"/>
    <w:tmpl w:val="FFFFFFFF"/>
    <w:lvl w:ilvl="0" w:tplc="E6829C72">
      <w:start w:val="1"/>
      <w:numFmt w:val="bullet"/>
      <w:lvlText w:val=""/>
      <w:lvlJc w:val="left"/>
      <w:pPr>
        <w:ind w:left="720" w:hanging="360"/>
      </w:pPr>
      <w:rPr>
        <w:rFonts w:ascii="Symbol" w:hAnsi="Symbol" w:hint="default"/>
      </w:rPr>
    </w:lvl>
    <w:lvl w:ilvl="1" w:tplc="64D0DD44">
      <w:start w:val="1"/>
      <w:numFmt w:val="bullet"/>
      <w:lvlText w:val="o"/>
      <w:lvlJc w:val="left"/>
      <w:pPr>
        <w:ind w:left="1440" w:hanging="360"/>
      </w:pPr>
      <w:rPr>
        <w:rFonts w:ascii="Courier New" w:hAnsi="Courier New" w:hint="default"/>
      </w:rPr>
    </w:lvl>
    <w:lvl w:ilvl="2" w:tplc="002A9CF6">
      <w:start w:val="1"/>
      <w:numFmt w:val="bullet"/>
      <w:lvlText w:val=""/>
      <w:lvlJc w:val="left"/>
      <w:pPr>
        <w:ind w:left="2160" w:hanging="360"/>
      </w:pPr>
      <w:rPr>
        <w:rFonts w:ascii="Wingdings" w:hAnsi="Wingdings" w:hint="default"/>
      </w:rPr>
    </w:lvl>
    <w:lvl w:ilvl="3" w:tplc="18061B92">
      <w:start w:val="1"/>
      <w:numFmt w:val="bullet"/>
      <w:lvlText w:val=""/>
      <w:lvlJc w:val="left"/>
      <w:pPr>
        <w:ind w:left="2880" w:hanging="360"/>
      </w:pPr>
      <w:rPr>
        <w:rFonts w:ascii="Symbol" w:hAnsi="Symbol" w:hint="default"/>
      </w:rPr>
    </w:lvl>
    <w:lvl w:ilvl="4" w:tplc="22046796">
      <w:start w:val="1"/>
      <w:numFmt w:val="bullet"/>
      <w:lvlText w:val="o"/>
      <w:lvlJc w:val="left"/>
      <w:pPr>
        <w:ind w:left="3600" w:hanging="360"/>
      </w:pPr>
      <w:rPr>
        <w:rFonts w:ascii="Courier New" w:hAnsi="Courier New" w:hint="default"/>
      </w:rPr>
    </w:lvl>
    <w:lvl w:ilvl="5" w:tplc="6D3C3644">
      <w:start w:val="1"/>
      <w:numFmt w:val="bullet"/>
      <w:lvlText w:val=""/>
      <w:lvlJc w:val="left"/>
      <w:pPr>
        <w:ind w:left="4320" w:hanging="360"/>
      </w:pPr>
      <w:rPr>
        <w:rFonts w:ascii="Wingdings" w:hAnsi="Wingdings" w:hint="default"/>
      </w:rPr>
    </w:lvl>
    <w:lvl w:ilvl="6" w:tplc="156ADF38">
      <w:start w:val="1"/>
      <w:numFmt w:val="bullet"/>
      <w:lvlText w:val=""/>
      <w:lvlJc w:val="left"/>
      <w:pPr>
        <w:ind w:left="5040" w:hanging="360"/>
      </w:pPr>
      <w:rPr>
        <w:rFonts w:ascii="Symbol" w:hAnsi="Symbol" w:hint="default"/>
      </w:rPr>
    </w:lvl>
    <w:lvl w:ilvl="7" w:tplc="1E00318A">
      <w:start w:val="1"/>
      <w:numFmt w:val="bullet"/>
      <w:lvlText w:val="o"/>
      <w:lvlJc w:val="left"/>
      <w:pPr>
        <w:ind w:left="5760" w:hanging="360"/>
      </w:pPr>
      <w:rPr>
        <w:rFonts w:ascii="Courier New" w:hAnsi="Courier New" w:hint="default"/>
      </w:rPr>
    </w:lvl>
    <w:lvl w:ilvl="8" w:tplc="FE3033D4">
      <w:start w:val="1"/>
      <w:numFmt w:val="bullet"/>
      <w:lvlText w:val=""/>
      <w:lvlJc w:val="left"/>
      <w:pPr>
        <w:ind w:left="6480" w:hanging="360"/>
      </w:pPr>
      <w:rPr>
        <w:rFonts w:ascii="Wingdings" w:hAnsi="Wingdings" w:hint="default"/>
      </w:rPr>
    </w:lvl>
  </w:abstractNum>
  <w:abstractNum w:abstractNumId="21" w15:restartNumberingAfterBreak="0">
    <w:nsid w:val="519A4E51"/>
    <w:multiLevelType w:val="hybridMultilevel"/>
    <w:tmpl w:val="88B29A4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2F015DC"/>
    <w:multiLevelType w:val="hybridMultilevel"/>
    <w:tmpl w:val="B3540A4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542A110A"/>
    <w:multiLevelType w:val="multilevel"/>
    <w:tmpl w:val="C672C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A5B5C"/>
    <w:multiLevelType w:val="hybridMultilevel"/>
    <w:tmpl w:val="D86ADE50"/>
    <w:lvl w:ilvl="0" w:tplc="0816000B">
      <w:start w:val="1"/>
      <w:numFmt w:val="bullet"/>
      <w:lvlText w:val=""/>
      <w:lvlJc w:val="left"/>
      <w:pPr>
        <w:ind w:left="1146" w:hanging="360"/>
      </w:pPr>
      <w:rPr>
        <w:rFonts w:ascii="Wingdings" w:hAnsi="Wingdings"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25" w15:restartNumberingAfterBreak="0">
    <w:nsid w:val="59543202"/>
    <w:multiLevelType w:val="multilevel"/>
    <w:tmpl w:val="8DA43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2529FD"/>
    <w:multiLevelType w:val="hybridMultilevel"/>
    <w:tmpl w:val="04A4464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7" w15:restartNumberingAfterBreak="0">
    <w:nsid w:val="5EC91F8B"/>
    <w:multiLevelType w:val="hybridMultilevel"/>
    <w:tmpl w:val="292A7FA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8" w15:restartNumberingAfterBreak="0">
    <w:nsid w:val="62907085"/>
    <w:multiLevelType w:val="hybridMultilevel"/>
    <w:tmpl w:val="EB5CBDB2"/>
    <w:lvl w:ilvl="0" w:tplc="0816000F">
      <w:start w:val="5"/>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38E05CD"/>
    <w:multiLevelType w:val="hybridMultilevel"/>
    <w:tmpl w:val="6F72D9A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49E484D"/>
    <w:multiLevelType w:val="hybridMultilevel"/>
    <w:tmpl w:val="A8848062"/>
    <w:lvl w:ilvl="0" w:tplc="08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7B00AC5"/>
    <w:multiLevelType w:val="hybridMultilevel"/>
    <w:tmpl w:val="AA86575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AAB7114"/>
    <w:multiLevelType w:val="hybridMultilevel"/>
    <w:tmpl w:val="B622CD0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C46057D"/>
    <w:multiLevelType w:val="hybridMultilevel"/>
    <w:tmpl w:val="9AC4E2F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3013403"/>
    <w:multiLevelType w:val="hybridMultilevel"/>
    <w:tmpl w:val="122A14B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6D76833"/>
    <w:multiLevelType w:val="multilevel"/>
    <w:tmpl w:val="99329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931DA"/>
    <w:multiLevelType w:val="hybridMultilevel"/>
    <w:tmpl w:val="FD7E6A0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7" w15:restartNumberingAfterBreak="0">
    <w:nsid w:val="7AA31998"/>
    <w:multiLevelType w:val="hybridMultilevel"/>
    <w:tmpl w:val="481CD7C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8" w15:restartNumberingAfterBreak="0">
    <w:nsid w:val="7B577BB1"/>
    <w:multiLevelType w:val="hybridMultilevel"/>
    <w:tmpl w:val="8BFCC21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9" w15:restartNumberingAfterBreak="0">
    <w:nsid w:val="7F2B6033"/>
    <w:multiLevelType w:val="multilevel"/>
    <w:tmpl w:val="E05A820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66686751">
    <w:abstractNumId w:val="20"/>
  </w:num>
  <w:num w:numId="2" w16cid:durableId="829247019">
    <w:abstractNumId w:val="12"/>
  </w:num>
  <w:num w:numId="3" w16cid:durableId="387798947">
    <w:abstractNumId w:val="35"/>
  </w:num>
  <w:num w:numId="4" w16cid:durableId="829756689">
    <w:abstractNumId w:val="23"/>
  </w:num>
  <w:num w:numId="5" w16cid:durableId="1347751116">
    <w:abstractNumId w:val="25"/>
  </w:num>
  <w:num w:numId="6" w16cid:durableId="178354369">
    <w:abstractNumId w:val="24"/>
  </w:num>
  <w:num w:numId="7" w16cid:durableId="1762800459">
    <w:abstractNumId w:val="39"/>
  </w:num>
  <w:num w:numId="8" w16cid:durableId="1063871240">
    <w:abstractNumId w:val="28"/>
  </w:num>
  <w:num w:numId="9" w16cid:durableId="267781225">
    <w:abstractNumId w:val="14"/>
  </w:num>
  <w:num w:numId="10" w16cid:durableId="2060979757">
    <w:abstractNumId w:val="6"/>
  </w:num>
  <w:num w:numId="11" w16cid:durableId="2075853892">
    <w:abstractNumId w:val="30"/>
  </w:num>
  <w:num w:numId="12" w16cid:durableId="897085465">
    <w:abstractNumId w:val="16"/>
  </w:num>
  <w:num w:numId="13" w16cid:durableId="94718546">
    <w:abstractNumId w:val="4"/>
  </w:num>
  <w:num w:numId="14" w16cid:durableId="906692697">
    <w:abstractNumId w:val="34"/>
  </w:num>
  <w:num w:numId="15" w16cid:durableId="532231053">
    <w:abstractNumId w:val="29"/>
  </w:num>
  <w:num w:numId="16" w16cid:durableId="964962822">
    <w:abstractNumId w:val="17"/>
  </w:num>
  <w:num w:numId="17" w16cid:durableId="1554848961">
    <w:abstractNumId w:val="15"/>
  </w:num>
  <w:num w:numId="18" w16cid:durableId="1686711811">
    <w:abstractNumId w:val="26"/>
  </w:num>
  <w:num w:numId="19" w16cid:durableId="1875968276">
    <w:abstractNumId w:val="37"/>
  </w:num>
  <w:num w:numId="20" w16cid:durableId="1238326869">
    <w:abstractNumId w:val="8"/>
  </w:num>
  <w:num w:numId="21" w16cid:durableId="1630623930">
    <w:abstractNumId w:val="13"/>
  </w:num>
  <w:num w:numId="22" w16cid:durableId="1533226212">
    <w:abstractNumId w:val="19"/>
  </w:num>
  <w:num w:numId="23" w16cid:durableId="1657611790">
    <w:abstractNumId w:val="11"/>
  </w:num>
  <w:num w:numId="24" w16cid:durableId="1436511939">
    <w:abstractNumId w:val="0"/>
  </w:num>
  <w:num w:numId="25" w16cid:durableId="1703019625">
    <w:abstractNumId w:val="27"/>
  </w:num>
  <w:num w:numId="26" w16cid:durableId="1160733747">
    <w:abstractNumId w:val="22"/>
  </w:num>
  <w:num w:numId="27" w16cid:durableId="929894436">
    <w:abstractNumId w:val="36"/>
  </w:num>
  <w:num w:numId="28" w16cid:durableId="1091388973">
    <w:abstractNumId w:val="38"/>
  </w:num>
  <w:num w:numId="29" w16cid:durableId="1343241790">
    <w:abstractNumId w:val="5"/>
  </w:num>
  <w:num w:numId="30" w16cid:durableId="1204752708">
    <w:abstractNumId w:val="9"/>
  </w:num>
  <w:num w:numId="31" w16cid:durableId="1111818625">
    <w:abstractNumId w:val="31"/>
  </w:num>
  <w:num w:numId="32" w16cid:durableId="186141394">
    <w:abstractNumId w:val="7"/>
  </w:num>
  <w:num w:numId="33" w16cid:durableId="513885057">
    <w:abstractNumId w:val="33"/>
  </w:num>
  <w:num w:numId="34" w16cid:durableId="1722750688">
    <w:abstractNumId w:val="21"/>
  </w:num>
  <w:num w:numId="35" w16cid:durableId="896359566">
    <w:abstractNumId w:val="2"/>
  </w:num>
  <w:num w:numId="36" w16cid:durableId="1518227814">
    <w:abstractNumId w:val="3"/>
  </w:num>
  <w:num w:numId="37" w16cid:durableId="239605141">
    <w:abstractNumId w:val="10"/>
  </w:num>
  <w:num w:numId="38" w16cid:durableId="1887334313">
    <w:abstractNumId w:val="32"/>
  </w:num>
  <w:num w:numId="39" w16cid:durableId="1065296894">
    <w:abstractNumId w:val="18"/>
  </w:num>
  <w:num w:numId="40" w16cid:durableId="1055858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52"/>
    <w:rsid w:val="00003525"/>
    <w:rsid w:val="0001139C"/>
    <w:rsid w:val="00011548"/>
    <w:rsid w:val="0001194E"/>
    <w:rsid w:val="000122DE"/>
    <w:rsid w:val="000137F2"/>
    <w:rsid w:val="00015B3A"/>
    <w:rsid w:val="00021BFC"/>
    <w:rsid w:val="000220DD"/>
    <w:rsid w:val="000225C8"/>
    <w:rsid w:val="0002281C"/>
    <w:rsid w:val="000240AF"/>
    <w:rsid w:val="00025036"/>
    <w:rsid w:val="00027A9C"/>
    <w:rsid w:val="00027D4B"/>
    <w:rsid w:val="000367CB"/>
    <w:rsid w:val="00037801"/>
    <w:rsid w:val="00037E1D"/>
    <w:rsid w:val="000403AF"/>
    <w:rsid w:val="000406D8"/>
    <w:rsid w:val="0004099D"/>
    <w:rsid w:val="00042DAC"/>
    <w:rsid w:val="00045397"/>
    <w:rsid w:val="00045476"/>
    <w:rsid w:val="00045C22"/>
    <w:rsid w:val="000460F6"/>
    <w:rsid w:val="00051376"/>
    <w:rsid w:val="00051823"/>
    <w:rsid w:val="000624C5"/>
    <w:rsid w:val="00065C18"/>
    <w:rsid w:val="00067787"/>
    <w:rsid w:val="000712BF"/>
    <w:rsid w:val="00074ABE"/>
    <w:rsid w:val="000801FA"/>
    <w:rsid w:val="0008421D"/>
    <w:rsid w:val="00084AAF"/>
    <w:rsid w:val="0008519F"/>
    <w:rsid w:val="000861A2"/>
    <w:rsid w:val="00090D88"/>
    <w:rsid w:val="00093969"/>
    <w:rsid w:val="0009439A"/>
    <w:rsid w:val="000964E5"/>
    <w:rsid w:val="000A0C07"/>
    <w:rsid w:val="000A1325"/>
    <w:rsid w:val="000A2448"/>
    <w:rsid w:val="000A5D44"/>
    <w:rsid w:val="000A77EA"/>
    <w:rsid w:val="000B03A9"/>
    <w:rsid w:val="000B4556"/>
    <w:rsid w:val="000B4B92"/>
    <w:rsid w:val="000C0C70"/>
    <w:rsid w:val="000C3EA2"/>
    <w:rsid w:val="000C5121"/>
    <w:rsid w:val="000C6B17"/>
    <w:rsid w:val="000C6FD9"/>
    <w:rsid w:val="000D173F"/>
    <w:rsid w:val="000D30C0"/>
    <w:rsid w:val="000D6B57"/>
    <w:rsid w:val="000D75A0"/>
    <w:rsid w:val="000D7713"/>
    <w:rsid w:val="000E1468"/>
    <w:rsid w:val="000E1A84"/>
    <w:rsid w:val="000E1FF8"/>
    <w:rsid w:val="000E34CD"/>
    <w:rsid w:val="000E3E07"/>
    <w:rsid w:val="000F4148"/>
    <w:rsid w:val="000F53A9"/>
    <w:rsid w:val="000F67C0"/>
    <w:rsid w:val="000F7DB2"/>
    <w:rsid w:val="001103CA"/>
    <w:rsid w:val="00113C7A"/>
    <w:rsid w:val="00113D97"/>
    <w:rsid w:val="00114F0A"/>
    <w:rsid w:val="0011555E"/>
    <w:rsid w:val="0011772B"/>
    <w:rsid w:val="00117FA0"/>
    <w:rsid w:val="00123878"/>
    <w:rsid w:val="00123E4E"/>
    <w:rsid w:val="00124E97"/>
    <w:rsid w:val="001251AE"/>
    <w:rsid w:val="00133209"/>
    <w:rsid w:val="00137511"/>
    <w:rsid w:val="00141896"/>
    <w:rsid w:val="00142863"/>
    <w:rsid w:val="00145CA6"/>
    <w:rsid w:val="001550F9"/>
    <w:rsid w:val="001558A3"/>
    <w:rsid w:val="0015705F"/>
    <w:rsid w:val="0015707C"/>
    <w:rsid w:val="001570DE"/>
    <w:rsid w:val="00161685"/>
    <w:rsid w:val="001654BD"/>
    <w:rsid w:val="0016755E"/>
    <w:rsid w:val="001741A0"/>
    <w:rsid w:val="00176138"/>
    <w:rsid w:val="00176366"/>
    <w:rsid w:val="0018035D"/>
    <w:rsid w:val="0018280C"/>
    <w:rsid w:val="001854AF"/>
    <w:rsid w:val="0018575C"/>
    <w:rsid w:val="00185FB3"/>
    <w:rsid w:val="001864F7"/>
    <w:rsid w:val="00192AF0"/>
    <w:rsid w:val="001940CF"/>
    <w:rsid w:val="001A014A"/>
    <w:rsid w:val="001A15D5"/>
    <w:rsid w:val="001A3960"/>
    <w:rsid w:val="001A7B4D"/>
    <w:rsid w:val="001B4B5B"/>
    <w:rsid w:val="001B5904"/>
    <w:rsid w:val="001B7885"/>
    <w:rsid w:val="001C08A3"/>
    <w:rsid w:val="001C1564"/>
    <w:rsid w:val="001C180B"/>
    <w:rsid w:val="001C1F35"/>
    <w:rsid w:val="001C5E73"/>
    <w:rsid w:val="001D053C"/>
    <w:rsid w:val="001D551F"/>
    <w:rsid w:val="001D64C3"/>
    <w:rsid w:val="001D7846"/>
    <w:rsid w:val="001D7E7A"/>
    <w:rsid w:val="001E0BDC"/>
    <w:rsid w:val="001E18F7"/>
    <w:rsid w:val="001E2603"/>
    <w:rsid w:val="001E2D4B"/>
    <w:rsid w:val="001E4FA6"/>
    <w:rsid w:val="001E5B30"/>
    <w:rsid w:val="001E647F"/>
    <w:rsid w:val="001E7B30"/>
    <w:rsid w:val="001F33E0"/>
    <w:rsid w:val="001F4923"/>
    <w:rsid w:val="00205057"/>
    <w:rsid w:val="0021267B"/>
    <w:rsid w:val="00215E57"/>
    <w:rsid w:val="002162BA"/>
    <w:rsid w:val="002162BD"/>
    <w:rsid w:val="00216688"/>
    <w:rsid w:val="002169AF"/>
    <w:rsid w:val="00221AFF"/>
    <w:rsid w:val="00224869"/>
    <w:rsid w:val="002254CF"/>
    <w:rsid w:val="002311A0"/>
    <w:rsid w:val="00233747"/>
    <w:rsid w:val="0023607A"/>
    <w:rsid w:val="00236D46"/>
    <w:rsid w:val="00237F89"/>
    <w:rsid w:val="00241247"/>
    <w:rsid w:val="00241BCF"/>
    <w:rsid w:val="00242F7E"/>
    <w:rsid w:val="00245845"/>
    <w:rsid w:val="002476FE"/>
    <w:rsid w:val="002505C0"/>
    <w:rsid w:val="00250BBF"/>
    <w:rsid w:val="0025212A"/>
    <w:rsid w:val="00254656"/>
    <w:rsid w:val="002574EF"/>
    <w:rsid w:val="00257EFF"/>
    <w:rsid w:val="00261328"/>
    <w:rsid w:val="00261F1E"/>
    <w:rsid w:val="00262535"/>
    <w:rsid w:val="0026264C"/>
    <w:rsid w:val="00263320"/>
    <w:rsid w:val="0026400B"/>
    <w:rsid w:val="0027037E"/>
    <w:rsid w:val="00272911"/>
    <w:rsid w:val="00280E61"/>
    <w:rsid w:val="0028110F"/>
    <w:rsid w:val="00286511"/>
    <w:rsid w:val="00287EFC"/>
    <w:rsid w:val="0029296C"/>
    <w:rsid w:val="00292B01"/>
    <w:rsid w:val="00293928"/>
    <w:rsid w:val="002A0683"/>
    <w:rsid w:val="002A34E6"/>
    <w:rsid w:val="002A7004"/>
    <w:rsid w:val="002A7736"/>
    <w:rsid w:val="002B0BDE"/>
    <w:rsid w:val="002B216C"/>
    <w:rsid w:val="002B276E"/>
    <w:rsid w:val="002B2CB5"/>
    <w:rsid w:val="002B43D5"/>
    <w:rsid w:val="002B49A1"/>
    <w:rsid w:val="002B4D1E"/>
    <w:rsid w:val="002B5BEE"/>
    <w:rsid w:val="002B6B4C"/>
    <w:rsid w:val="002C0A68"/>
    <w:rsid w:val="002C0C05"/>
    <w:rsid w:val="002C209F"/>
    <w:rsid w:val="002C2845"/>
    <w:rsid w:val="002C4A03"/>
    <w:rsid w:val="002C4A91"/>
    <w:rsid w:val="002C4DE9"/>
    <w:rsid w:val="002C661D"/>
    <w:rsid w:val="002C7CA6"/>
    <w:rsid w:val="002D1178"/>
    <w:rsid w:val="002D15AA"/>
    <w:rsid w:val="002E08D6"/>
    <w:rsid w:val="002E200D"/>
    <w:rsid w:val="002E3D0D"/>
    <w:rsid w:val="002E6601"/>
    <w:rsid w:val="002E7564"/>
    <w:rsid w:val="002F0EE9"/>
    <w:rsid w:val="002F3D17"/>
    <w:rsid w:val="002F52B7"/>
    <w:rsid w:val="002F62A9"/>
    <w:rsid w:val="002F68B9"/>
    <w:rsid w:val="003009D5"/>
    <w:rsid w:val="00300F86"/>
    <w:rsid w:val="003015E1"/>
    <w:rsid w:val="00301680"/>
    <w:rsid w:val="00301B7F"/>
    <w:rsid w:val="00302853"/>
    <w:rsid w:val="00303A7C"/>
    <w:rsid w:val="00311C94"/>
    <w:rsid w:val="00313607"/>
    <w:rsid w:val="00313688"/>
    <w:rsid w:val="00313F2C"/>
    <w:rsid w:val="0032277B"/>
    <w:rsid w:val="00326A29"/>
    <w:rsid w:val="00334B61"/>
    <w:rsid w:val="003358B5"/>
    <w:rsid w:val="00337E1F"/>
    <w:rsid w:val="0034248C"/>
    <w:rsid w:val="00343968"/>
    <w:rsid w:val="00346533"/>
    <w:rsid w:val="00346CB2"/>
    <w:rsid w:val="00347FD9"/>
    <w:rsid w:val="00351527"/>
    <w:rsid w:val="00351C53"/>
    <w:rsid w:val="003524B1"/>
    <w:rsid w:val="0035275D"/>
    <w:rsid w:val="0035319B"/>
    <w:rsid w:val="00355167"/>
    <w:rsid w:val="00357203"/>
    <w:rsid w:val="0035768D"/>
    <w:rsid w:val="00357F0E"/>
    <w:rsid w:val="00361F95"/>
    <w:rsid w:val="00363B9B"/>
    <w:rsid w:val="00364758"/>
    <w:rsid w:val="00364AAE"/>
    <w:rsid w:val="0036543B"/>
    <w:rsid w:val="003664C4"/>
    <w:rsid w:val="0037378B"/>
    <w:rsid w:val="003768CB"/>
    <w:rsid w:val="00377A50"/>
    <w:rsid w:val="00382BCE"/>
    <w:rsid w:val="003831A0"/>
    <w:rsid w:val="00383CC1"/>
    <w:rsid w:val="003844F2"/>
    <w:rsid w:val="00393CB7"/>
    <w:rsid w:val="00396F31"/>
    <w:rsid w:val="003A084F"/>
    <w:rsid w:val="003A0BFD"/>
    <w:rsid w:val="003A1A81"/>
    <w:rsid w:val="003A1FE2"/>
    <w:rsid w:val="003A38A6"/>
    <w:rsid w:val="003A482C"/>
    <w:rsid w:val="003B2A4B"/>
    <w:rsid w:val="003B7551"/>
    <w:rsid w:val="003C3162"/>
    <w:rsid w:val="003D2820"/>
    <w:rsid w:val="003D28B5"/>
    <w:rsid w:val="003D544E"/>
    <w:rsid w:val="003D56DF"/>
    <w:rsid w:val="003D72C7"/>
    <w:rsid w:val="003E1A4B"/>
    <w:rsid w:val="003E1D9A"/>
    <w:rsid w:val="003E35F7"/>
    <w:rsid w:val="003E57A0"/>
    <w:rsid w:val="003F051B"/>
    <w:rsid w:val="003F1711"/>
    <w:rsid w:val="003F65F9"/>
    <w:rsid w:val="004028C2"/>
    <w:rsid w:val="00402DDE"/>
    <w:rsid w:val="004030F8"/>
    <w:rsid w:val="00405C10"/>
    <w:rsid w:val="004062EF"/>
    <w:rsid w:val="00406881"/>
    <w:rsid w:val="00413CC5"/>
    <w:rsid w:val="004172F1"/>
    <w:rsid w:val="00417834"/>
    <w:rsid w:val="004208BE"/>
    <w:rsid w:val="0042246A"/>
    <w:rsid w:val="00432DAA"/>
    <w:rsid w:val="004371A9"/>
    <w:rsid w:val="00440FA7"/>
    <w:rsid w:val="004421C9"/>
    <w:rsid w:val="00442B3E"/>
    <w:rsid w:val="004449B7"/>
    <w:rsid w:val="00444C12"/>
    <w:rsid w:val="00446B86"/>
    <w:rsid w:val="00446E7D"/>
    <w:rsid w:val="004506F0"/>
    <w:rsid w:val="0045413B"/>
    <w:rsid w:val="00464DB4"/>
    <w:rsid w:val="00465E35"/>
    <w:rsid w:val="00466E67"/>
    <w:rsid w:val="00467E28"/>
    <w:rsid w:val="00474932"/>
    <w:rsid w:val="00475F22"/>
    <w:rsid w:val="004775B6"/>
    <w:rsid w:val="0048173B"/>
    <w:rsid w:val="00481742"/>
    <w:rsid w:val="00485CD0"/>
    <w:rsid w:val="00486B8F"/>
    <w:rsid w:val="0049351A"/>
    <w:rsid w:val="00497C24"/>
    <w:rsid w:val="00497DE5"/>
    <w:rsid w:val="004A12A0"/>
    <w:rsid w:val="004A7758"/>
    <w:rsid w:val="004B1E09"/>
    <w:rsid w:val="004B527C"/>
    <w:rsid w:val="004B6BB9"/>
    <w:rsid w:val="004C0503"/>
    <w:rsid w:val="004C4766"/>
    <w:rsid w:val="004C5F94"/>
    <w:rsid w:val="004C6FC5"/>
    <w:rsid w:val="004C7F5C"/>
    <w:rsid w:val="004D0885"/>
    <w:rsid w:val="004D313E"/>
    <w:rsid w:val="004D3B97"/>
    <w:rsid w:val="004D47CB"/>
    <w:rsid w:val="004D4886"/>
    <w:rsid w:val="004D66D7"/>
    <w:rsid w:val="004E0396"/>
    <w:rsid w:val="004E2033"/>
    <w:rsid w:val="004E3509"/>
    <w:rsid w:val="004E476A"/>
    <w:rsid w:val="004E5103"/>
    <w:rsid w:val="004F1F37"/>
    <w:rsid w:val="004F3B31"/>
    <w:rsid w:val="004F5332"/>
    <w:rsid w:val="00502CD1"/>
    <w:rsid w:val="00503938"/>
    <w:rsid w:val="00506AC0"/>
    <w:rsid w:val="00506C4A"/>
    <w:rsid w:val="00507212"/>
    <w:rsid w:val="00507F39"/>
    <w:rsid w:val="0051237E"/>
    <w:rsid w:val="00512517"/>
    <w:rsid w:val="00524FC8"/>
    <w:rsid w:val="005268B4"/>
    <w:rsid w:val="00527B0A"/>
    <w:rsid w:val="00530872"/>
    <w:rsid w:val="005354D7"/>
    <w:rsid w:val="00537D45"/>
    <w:rsid w:val="00540069"/>
    <w:rsid w:val="00544702"/>
    <w:rsid w:val="00544E88"/>
    <w:rsid w:val="00545AE0"/>
    <w:rsid w:val="00546D7C"/>
    <w:rsid w:val="00553CF1"/>
    <w:rsid w:val="00557783"/>
    <w:rsid w:val="00557FCD"/>
    <w:rsid w:val="00560D7D"/>
    <w:rsid w:val="005611F0"/>
    <w:rsid w:val="00562339"/>
    <w:rsid w:val="005670B8"/>
    <w:rsid w:val="005672B3"/>
    <w:rsid w:val="005679B4"/>
    <w:rsid w:val="00570F2F"/>
    <w:rsid w:val="0057139A"/>
    <w:rsid w:val="00577338"/>
    <w:rsid w:val="00582A15"/>
    <w:rsid w:val="005911CB"/>
    <w:rsid w:val="005946E9"/>
    <w:rsid w:val="00595207"/>
    <w:rsid w:val="00595C52"/>
    <w:rsid w:val="0059715B"/>
    <w:rsid w:val="005A2A69"/>
    <w:rsid w:val="005A7E3D"/>
    <w:rsid w:val="005B402C"/>
    <w:rsid w:val="005B416D"/>
    <w:rsid w:val="005B4FDC"/>
    <w:rsid w:val="005C0790"/>
    <w:rsid w:val="005C4A78"/>
    <w:rsid w:val="005C4D49"/>
    <w:rsid w:val="005C51C4"/>
    <w:rsid w:val="005D2FEE"/>
    <w:rsid w:val="005D5E36"/>
    <w:rsid w:val="005E1F96"/>
    <w:rsid w:val="005E3355"/>
    <w:rsid w:val="005E6425"/>
    <w:rsid w:val="005E753D"/>
    <w:rsid w:val="005F0906"/>
    <w:rsid w:val="005F0FD9"/>
    <w:rsid w:val="005F1552"/>
    <w:rsid w:val="005F21C7"/>
    <w:rsid w:val="005F3899"/>
    <w:rsid w:val="005F5083"/>
    <w:rsid w:val="00601DB5"/>
    <w:rsid w:val="00603D79"/>
    <w:rsid w:val="0060435E"/>
    <w:rsid w:val="006063D2"/>
    <w:rsid w:val="006106A0"/>
    <w:rsid w:val="00610866"/>
    <w:rsid w:val="006109FA"/>
    <w:rsid w:val="00610A52"/>
    <w:rsid w:val="00611224"/>
    <w:rsid w:val="006146FF"/>
    <w:rsid w:val="00615058"/>
    <w:rsid w:val="0061713C"/>
    <w:rsid w:val="00617622"/>
    <w:rsid w:val="0062020B"/>
    <w:rsid w:val="00622DEE"/>
    <w:rsid w:val="006245CD"/>
    <w:rsid w:val="006275B1"/>
    <w:rsid w:val="00636E76"/>
    <w:rsid w:val="00641E5D"/>
    <w:rsid w:val="00641E93"/>
    <w:rsid w:val="00642574"/>
    <w:rsid w:val="006452F0"/>
    <w:rsid w:val="00646AC1"/>
    <w:rsid w:val="006508FD"/>
    <w:rsid w:val="00651C19"/>
    <w:rsid w:val="0065542C"/>
    <w:rsid w:val="00656BAC"/>
    <w:rsid w:val="00658249"/>
    <w:rsid w:val="00663427"/>
    <w:rsid w:val="00663F9D"/>
    <w:rsid w:val="00671FA8"/>
    <w:rsid w:val="00674DF1"/>
    <w:rsid w:val="0067586A"/>
    <w:rsid w:val="00675F7A"/>
    <w:rsid w:val="00676024"/>
    <w:rsid w:val="00682ECC"/>
    <w:rsid w:val="006848EA"/>
    <w:rsid w:val="006857EB"/>
    <w:rsid w:val="0068791C"/>
    <w:rsid w:val="006907A2"/>
    <w:rsid w:val="00692938"/>
    <w:rsid w:val="00695E06"/>
    <w:rsid w:val="00697077"/>
    <w:rsid w:val="00697226"/>
    <w:rsid w:val="00697F93"/>
    <w:rsid w:val="006A7C77"/>
    <w:rsid w:val="006B3B0D"/>
    <w:rsid w:val="006B3CB6"/>
    <w:rsid w:val="006C13A8"/>
    <w:rsid w:val="006C169A"/>
    <w:rsid w:val="006C2BFD"/>
    <w:rsid w:val="006C3457"/>
    <w:rsid w:val="006C427A"/>
    <w:rsid w:val="006C66F5"/>
    <w:rsid w:val="006C776B"/>
    <w:rsid w:val="006D1FB5"/>
    <w:rsid w:val="006D266B"/>
    <w:rsid w:val="006D2977"/>
    <w:rsid w:val="006D411C"/>
    <w:rsid w:val="006E3ACB"/>
    <w:rsid w:val="006E5D3A"/>
    <w:rsid w:val="006E6FAC"/>
    <w:rsid w:val="006F1477"/>
    <w:rsid w:val="006F34AF"/>
    <w:rsid w:val="00700287"/>
    <w:rsid w:val="00702853"/>
    <w:rsid w:val="00702AB1"/>
    <w:rsid w:val="007072D3"/>
    <w:rsid w:val="007123F1"/>
    <w:rsid w:val="00712EEF"/>
    <w:rsid w:val="0071422A"/>
    <w:rsid w:val="0071666C"/>
    <w:rsid w:val="007168AD"/>
    <w:rsid w:val="007228D2"/>
    <w:rsid w:val="00722DCF"/>
    <w:rsid w:val="007305F2"/>
    <w:rsid w:val="00732673"/>
    <w:rsid w:val="00733715"/>
    <w:rsid w:val="00735200"/>
    <w:rsid w:val="00735B9F"/>
    <w:rsid w:val="007421F0"/>
    <w:rsid w:val="007437B2"/>
    <w:rsid w:val="00754D1E"/>
    <w:rsid w:val="00757EBC"/>
    <w:rsid w:val="00764854"/>
    <w:rsid w:val="007677D0"/>
    <w:rsid w:val="0077173B"/>
    <w:rsid w:val="00771F6D"/>
    <w:rsid w:val="00772EB5"/>
    <w:rsid w:val="007741B0"/>
    <w:rsid w:val="00777446"/>
    <w:rsid w:val="00777AC2"/>
    <w:rsid w:val="00780FAD"/>
    <w:rsid w:val="00782569"/>
    <w:rsid w:val="00783B5F"/>
    <w:rsid w:val="00785D4D"/>
    <w:rsid w:val="00792ED1"/>
    <w:rsid w:val="007938AE"/>
    <w:rsid w:val="00794829"/>
    <w:rsid w:val="00796FDD"/>
    <w:rsid w:val="007A0F67"/>
    <w:rsid w:val="007A3BD6"/>
    <w:rsid w:val="007A4489"/>
    <w:rsid w:val="007A5929"/>
    <w:rsid w:val="007B05C2"/>
    <w:rsid w:val="007B4CB0"/>
    <w:rsid w:val="007B6B87"/>
    <w:rsid w:val="007B77FF"/>
    <w:rsid w:val="007C0414"/>
    <w:rsid w:val="007C2C85"/>
    <w:rsid w:val="007C39EB"/>
    <w:rsid w:val="007C46B8"/>
    <w:rsid w:val="007C5716"/>
    <w:rsid w:val="007C6A7B"/>
    <w:rsid w:val="007C6F11"/>
    <w:rsid w:val="007C70F4"/>
    <w:rsid w:val="007D1D9D"/>
    <w:rsid w:val="007D60B2"/>
    <w:rsid w:val="007D7C3E"/>
    <w:rsid w:val="007E257D"/>
    <w:rsid w:val="007E427B"/>
    <w:rsid w:val="007F231D"/>
    <w:rsid w:val="007F56D0"/>
    <w:rsid w:val="00800710"/>
    <w:rsid w:val="00803F55"/>
    <w:rsid w:val="008040C2"/>
    <w:rsid w:val="008040EB"/>
    <w:rsid w:val="00805456"/>
    <w:rsid w:val="0080567E"/>
    <w:rsid w:val="008103B1"/>
    <w:rsid w:val="00816ED6"/>
    <w:rsid w:val="008202F2"/>
    <w:rsid w:val="00820417"/>
    <w:rsid w:val="008215B1"/>
    <w:rsid w:val="00821C07"/>
    <w:rsid w:val="00822156"/>
    <w:rsid w:val="00826FB2"/>
    <w:rsid w:val="00832BD2"/>
    <w:rsid w:val="00833A40"/>
    <w:rsid w:val="00834425"/>
    <w:rsid w:val="00840ADA"/>
    <w:rsid w:val="0084168E"/>
    <w:rsid w:val="00841868"/>
    <w:rsid w:val="00843AAE"/>
    <w:rsid w:val="00844106"/>
    <w:rsid w:val="00844F24"/>
    <w:rsid w:val="0084652F"/>
    <w:rsid w:val="008527F2"/>
    <w:rsid w:val="008535FD"/>
    <w:rsid w:val="00855486"/>
    <w:rsid w:val="00857D65"/>
    <w:rsid w:val="00862255"/>
    <w:rsid w:val="00864F21"/>
    <w:rsid w:val="008667B8"/>
    <w:rsid w:val="00870D2E"/>
    <w:rsid w:val="008716D2"/>
    <w:rsid w:val="008720AD"/>
    <w:rsid w:val="00874CA0"/>
    <w:rsid w:val="0087659E"/>
    <w:rsid w:val="008766B8"/>
    <w:rsid w:val="00877121"/>
    <w:rsid w:val="008804F3"/>
    <w:rsid w:val="0088059A"/>
    <w:rsid w:val="00880879"/>
    <w:rsid w:val="0088148C"/>
    <w:rsid w:val="00882060"/>
    <w:rsid w:val="0088231E"/>
    <w:rsid w:val="0088505A"/>
    <w:rsid w:val="00887748"/>
    <w:rsid w:val="0089109B"/>
    <w:rsid w:val="00893F6D"/>
    <w:rsid w:val="008A3BE6"/>
    <w:rsid w:val="008B1399"/>
    <w:rsid w:val="008B1464"/>
    <w:rsid w:val="008B31A6"/>
    <w:rsid w:val="008B45ED"/>
    <w:rsid w:val="008B6340"/>
    <w:rsid w:val="008B6F7F"/>
    <w:rsid w:val="008C1617"/>
    <w:rsid w:val="008C1C5E"/>
    <w:rsid w:val="008C38C8"/>
    <w:rsid w:val="008C5CD1"/>
    <w:rsid w:val="008D2516"/>
    <w:rsid w:val="008D2A18"/>
    <w:rsid w:val="008D3AE4"/>
    <w:rsid w:val="008D4191"/>
    <w:rsid w:val="008D5262"/>
    <w:rsid w:val="008D5512"/>
    <w:rsid w:val="008D74A9"/>
    <w:rsid w:val="008D77C7"/>
    <w:rsid w:val="008D79FA"/>
    <w:rsid w:val="008D7C33"/>
    <w:rsid w:val="008E1B38"/>
    <w:rsid w:val="008F06F1"/>
    <w:rsid w:val="008F2397"/>
    <w:rsid w:val="008F5FEB"/>
    <w:rsid w:val="008F776A"/>
    <w:rsid w:val="009003E2"/>
    <w:rsid w:val="00901060"/>
    <w:rsid w:val="00901577"/>
    <w:rsid w:val="00902310"/>
    <w:rsid w:val="009046F2"/>
    <w:rsid w:val="00904885"/>
    <w:rsid w:val="00906375"/>
    <w:rsid w:val="009065FE"/>
    <w:rsid w:val="0090675E"/>
    <w:rsid w:val="00907719"/>
    <w:rsid w:val="009106BD"/>
    <w:rsid w:val="00910AD4"/>
    <w:rsid w:val="00913303"/>
    <w:rsid w:val="009133F9"/>
    <w:rsid w:val="00913A68"/>
    <w:rsid w:val="009227D2"/>
    <w:rsid w:val="009237F4"/>
    <w:rsid w:val="00923DE0"/>
    <w:rsid w:val="00929AB2"/>
    <w:rsid w:val="00935063"/>
    <w:rsid w:val="009350E2"/>
    <w:rsid w:val="00936A36"/>
    <w:rsid w:val="00940B5B"/>
    <w:rsid w:val="00941A6C"/>
    <w:rsid w:val="0094294A"/>
    <w:rsid w:val="009500CF"/>
    <w:rsid w:val="009529AF"/>
    <w:rsid w:val="00953DAC"/>
    <w:rsid w:val="0095618A"/>
    <w:rsid w:val="00957884"/>
    <w:rsid w:val="00965DBD"/>
    <w:rsid w:val="009671AE"/>
    <w:rsid w:val="009701B7"/>
    <w:rsid w:val="00972550"/>
    <w:rsid w:val="00972E7E"/>
    <w:rsid w:val="009738DA"/>
    <w:rsid w:val="00973BAF"/>
    <w:rsid w:val="009766AB"/>
    <w:rsid w:val="009825D3"/>
    <w:rsid w:val="00983D62"/>
    <w:rsid w:val="00986438"/>
    <w:rsid w:val="0098685C"/>
    <w:rsid w:val="0098788A"/>
    <w:rsid w:val="009939D0"/>
    <w:rsid w:val="00994D3B"/>
    <w:rsid w:val="009973F3"/>
    <w:rsid w:val="009A17C4"/>
    <w:rsid w:val="009A33C5"/>
    <w:rsid w:val="009A3521"/>
    <w:rsid w:val="009A466B"/>
    <w:rsid w:val="009A5598"/>
    <w:rsid w:val="009B121E"/>
    <w:rsid w:val="009B3576"/>
    <w:rsid w:val="009B4866"/>
    <w:rsid w:val="009B4994"/>
    <w:rsid w:val="009B57BF"/>
    <w:rsid w:val="009C3A83"/>
    <w:rsid w:val="009C4700"/>
    <w:rsid w:val="009C5E6F"/>
    <w:rsid w:val="009C6DCC"/>
    <w:rsid w:val="009C716C"/>
    <w:rsid w:val="009D1400"/>
    <w:rsid w:val="009D7291"/>
    <w:rsid w:val="009E0A33"/>
    <w:rsid w:val="009E2275"/>
    <w:rsid w:val="009E518B"/>
    <w:rsid w:val="009E5325"/>
    <w:rsid w:val="009E7BFB"/>
    <w:rsid w:val="009F1015"/>
    <w:rsid w:val="009F1E13"/>
    <w:rsid w:val="009F42A7"/>
    <w:rsid w:val="009F470B"/>
    <w:rsid w:val="009F5D66"/>
    <w:rsid w:val="009F703E"/>
    <w:rsid w:val="009F760B"/>
    <w:rsid w:val="00A0087E"/>
    <w:rsid w:val="00A008F8"/>
    <w:rsid w:val="00A04118"/>
    <w:rsid w:val="00A04713"/>
    <w:rsid w:val="00A11CEE"/>
    <w:rsid w:val="00A173EF"/>
    <w:rsid w:val="00A2097B"/>
    <w:rsid w:val="00A225EE"/>
    <w:rsid w:val="00A24BAA"/>
    <w:rsid w:val="00A276FF"/>
    <w:rsid w:val="00A27700"/>
    <w:rsid w:val="00A27B7A"/>
    <w:rsid w:val="00A330DE"/>
    <w:rsid w:val="00A34536"/>
    <w:rsid w:val="00A36B10"/>
    <w:rsid w:val="00A37101"/>
    <w:rsid w:val="00A46F28"/>
    <w:rsid w:val="00A47D72"/>
    <w:rsid w:val="00A47F49"/>
    <w:rsid w:val="00A50194"/>
    <w:rsid w:val="00A5643E"/>
    <w:rsid w:val="00A57A19"/>
    <w:rsid w:val="00A57CCE"/>
    <w:rsid w:val="00A629AC"/>
    <w:rsid w:val="00A64008"/>
    <w:rsid w:val="00A67C6A"/>
    <w:rsid w:val="00A67FCA"/>
    <w:rsid w:val="00A7137F"/>
    <w:rsid w:val="00A74988"/>
    <w:rsid w:val="00A77A11"/>
    <w:rsid w:val="00A822F9"/>
    <w:rsid w:val="00A82F83"/>
    <w:rsid w:val="00A844A7"/>
    <w:rsid w:val="00A86692"/>
    <w:rsid w:val="00A9130B"/>
    <w:rsid w:val="00A95AA1"/>
    <w:rsid w:val="00A972FE"/>
    <w:rsid w:val="00A9753E"/>
    <w:rsid w:val="00A97E60"/>
    <w:rsid w:val="00AA09BB"/>
    <w:rsid w:val="00AA79A7"/>
    <w:rsid w:val="00AB216A"/>
    <w:rsid w:val="00AB475C"/>
    <w:rsid w:val="00AB57F0"/>
    <w:rsid w:val="00AC14E8"/>
    <w:rsid w:val="00AC4580"/>
    <w:rsid w:val="00AD0303"/>
    <w:rsid w:val="00AD1FDA"/>
    <w:rsid w:val="00AD2504"/>
    <w:rsid w:val="00AD4C09"/>
    <w:rsid w:val="00AE532C"/>
    <w:rsid w:val="00AE5CE1"/>
    <w:rsid w:val="00AE64B4"/>
    <w:rsid w:val="00AF02B3"/>
    <w:rsid w:val="00AF37E8"/>
    <w:rsid w:val="00AF404E"/>
    <w:rsid w:val="00B00470"/>
    <w:rsid w:val="00B00D83"/>
    <w:rsid w:val="00B03CFA"/>
    <w:rsid w:val="00B059F7"/>
    <w:rsid w:val="00B1390E"/>
    <w:rsid w:val="00B1651D"/>
    <w:rsid w:val="00B16961"/>
    <w:rsid w:val="00B21813"/>
    <w:rsid w:val="00B21CD4"/>
    <w:rsid w:val="00B2496B"/>
    <w:rsid w:val="00B31A55"/>
    <w:rsid w:val="00B325EC"/>
    <w:rsid w:val="00B33B5E"/>
    <w:rsid w:val="00B36346"/>
    <w:rsid w:val="00B3743C"/>
    <w:rsid w:val="00B37C91"/>
    <w:rsid w:val="00B4063A"/>
    <w:rsid w:val="00B40CF1"/>
    <w:rsid w:val="00B41F42"/>
    <w:rsid w:val="00B433CC"/>
    <w:rsid w:val="00B4488D"/>
    <w:rsid w:val="00B448C5"/>
    <w:rsid w:val="00B456FA"/>
    <w:rsid w:val="00B45F2F"/>
    <w:rsid w:val="00B466F6"/>
    <w:rsid w:val="00B46E1A"/>
    <w:rsid w:val="00B512F2"/>
    <w:rsid w:val="00B52395"/>
    <w:rsid w:val="00B52A33"/>
    <w:rsid w:val="00B53B3C"/>
    <w:rsid w:val="00B5689C"/>
    <w:rsid w:val="00B65594"/>
    <w:rsid w:val="00B75EAD"/>
    <w:rsid w:val="00B77536"/>
    <w:rsid w:val="00B82649"/>
    <w:rsid w:val="00B8309F"/>
    <w:rsid w:val="00B8480D"/>
    <w:rsid w:val="00B86CB2"/>
    <w:rsid w:val="00B87B27"/>
    <w:rsid w:val="00B905C3"/>
    <w:rsid w:val="00B936AB"/>
    <w:rsid w:val="00B9432E"/>
    <w:rsid w:val="00B9738D"/>
    <w:rsid w:val="00BA0C55"/>
    <w:rsid w:val="00BA0F3A"/>
    <w:rsid w:val="00BA1280"/>
    <w:rsid w:val="00BA182B"/>
    <w:rsid w:val="00BA30C8"/>
    <w:rsid w:val="00BA4B1C"/>
    <w:rsid w:val="00BA596A"/>
    <w:rsid w:val="00BB346B"/>
    <w:rsid w:val="00BB39D0"/>
    <w:rsid w:val="00BB417C"/>
    <w:rsid w:val="00BB5E84"/>
    <w:rsid w:val="00BB794B"/>
    <w:rsid w:val="00BC08BE"/>
    <w:rsid w:val="00BC16A2"/>
    <w:rsid w:val="00BC2FD7"/>
    <w:rsid w:val="00BC5081"/>
    <w:rsid w:val="00BC564E"/>
    <w:rsid w:val="00BC60AD"/>
    <w:rsid w:val="00BD14F9"/>
    <w:rsid w:val="00BD27E7"/>
    <w:rsid w:val="00BD3B2E"/>
    <w:rsid w:val="00BD5FF1"/>
    <w:rsid w:val="00BD6D89"/>
    <w:rsid w:val="00BE1ED5"/>
    <w:rsid w:val="00BE2FD3"/>
    <w:rsid w:val="00BE574D"/>
    <w:rsid w:val="00BF1AD3"/>
    <w:rsid w:val="00BF2694"/>
    <w:rsid w:val="00C0154B"/>
    <w:rsid w:val="00C03624"/>
    <w:rsid w:val="00C04AE3"/>
    <w:rsid w:val="00C06B21"/>
    <w:rsid w:val="00C06F5A"/>
    <w:rsid w:val="00C11288"/>
    <w:rsid w:val="00C11483"/>
    <w:rsid w:val="00C11A74"/>
    <w:rsid w:val="00C12DA6"/>
    <w:rsid w:val="00C150A1"/>
    <w:rsid w:val="00C15EC9"/>
    <w:rsid w:val="00C16F71"/>
    <w:rsid w:val="00C24D32"/>
    <w:rsid w:val="00C276C1"/>
    <w:rsid w:val="00C310E4"/>
    <w:rsid w:val="00C311FA"/>
    <w:rsid w:val="00C4246F"/>
    <w:rsid w:val="00C46CA6"/>
    <w:rsid w:val="00C474D1"/>
    <w:rsid w:val="00C546D8"/>
    <w:rsid w:val="00C65984"/>
    <w:rsid w:val="00C73698"/>
    <w:rsid w:val="00C741FE"/>
    <w:rsid w:val="00C7796C"/>
    <w:rsid w:val="00C77FB1"/>
    <w:rsid w:val="00C821A4"/>
    <w:rsid w:val="00C832AD"/>
    <w:rsid w:val="00C85082"/>
    <w:rsid w:val="00C8521D"/>
    <w:rsid w:val="00C85BF5"/>
    <w:rsid w:val="00C9723E"/>
    <w:rsid w:val="00CA2B60"/>
    <w:rsid w:val="00CA377B"/>
    <w:rsid w:val="00CA68FC"/>
    <w:rsid w:val="00CA7170"/>
    <w:rsid w:val="00CA72FF"/>
    <w:rsid w:val="00CB0EBA"/>
    <w:rsid w:val="00CB1F8E"/>
    <w:rsid w:val="00CB3905"/>
    <w:rsid w:val="00CB6503"/>
    <w:rsid w:val="00CB669E"/>
    <w:rsid w:val="00CB71E9"/>
    <w:rsid w:val="00CC0EE2"/>
    <w:rsid w:val="00CC285E"/>
    <w:rsid w:val="00CC2A72"/>
    <w:rsid w:val="00CC30EC"/>
    <w:rsid w:val="00CC3CC4"/>
    <w:rsid w:val="00CC4AF8"/>
    <w:rsid w:val="00CC70A9"/>
    <w:rsid w:val="00CD026B"/>
    <w:rsid w:val="00CD684D"/>
    <w:rsid w:val="00CD6B68"/>
    <w:rsid w:val="00CE2492"/>
    <w:rsid w:val="00CE2719"/>
    <w:rsid w:val="00CE33B1"/>
    <w:rsid w:val="00CE3E7B"/>
    <w:rsid w:val="00CE6482"/>
    <w:rsid w:val="00CE696D"/>
    <w:rsid w:val="00CE712D"/>
    <w:rsid w:val="00CE7EC7"/>
    <w:rsid w:val="00CE7F29"/>
    <w:rsid w:val="00CF01BB"/>
    <w:rsid w:val="00CF2CAA"/>
    <w:rsid w:val="00CF42F3"/>
    <w:rsid w:val="00CF5FD6"/>
    <w:rsid w:val="00D000AC"/>
    <w:rsid w:val="00D0168F"/>
    <w:rsid w:val="00D0784F"/>
    <w:rsid w:val="00D120E0"/>
    <w:rsid w:val="00D203A8"/>
    <w:rsid w:val="00D2094E"/>
    <w:rsid w:val="00D21FF4"/>
    <w:rsid w:val="00D2272F"/>
    <w:rsid w:val="00D239B2"/>
    <w:rsid w:val="00D259CE"/>
    <w:rsid w:val="00D25BF0"/>
    <w:rsid w:val="00D25DE4"/>
    <w:rsid w:val="00D3019A"/>
    <w:rsid w:val="00D328F3"/>
    <w:rsid w:val="00D335CF"/>
    <w:rsid w:val="00D364A7"/>
    <w:rsid w:val="00D36575"/>
    <w:rsid w:val="00D42122"/>
    <w:rsid w:val="00D447A3"/>
    <w:rsid w:val="00D44EB3"/>
    <w:rsid w:val="00D562F6"/>
    <w:rsid w:val="00D57A24"/>
    <w:rsid w:val="00D6103C"/>
    <w:rsid w:val="00D6472B"/>
    <w:rsid w:val="00D67369"/>
    <w:rsid w:val="00D7238C"/>
    <w:rsid w:val="00D75578"/>
    <w:rsid w:val="00D7704E"/>
    <w:rsid w:val="00D85C16"/>
    <w:rsid w:val="00D865D7"/>
    <w:rsid w:val="00D87ABA"/>
    <w:rsid w:val="00D9013A"/>
    <w:rsid w:val="00D92829"/>
    <w:rsid w:val="00D95D3D"/>
    <w:rsid w:val="00D96715"/>
    <w:rsid w:val="00D97A18"/>
    <w:rsid w:val="00DA1502"/>
    <w:rsid w:val="00DA39C4"/>
    <w:rsid w:val="00DA5850"/>
    <w:rsid w:val="00DB534A"/>
    <w:rsid w:val="00DB6C56"/>
    <w:rsid w:val="00DB6F1A"/>
    <w:rsid w:val="00DC0574"/>
    <w:rsid w:val="00DC1310"/>
    <w:rsid w:val="00DC6744"/>
    <w:rsid w:val="00DD21FE"/>
    <w:rsid w:val="00DD77E2"/>
    <w:rsid w:val="00DE1C41"/>
    <w:rsid w:val="00DE43E8"/>
    <w:rsid w:val="00DE7598"/>
    <w:rsid w:val="00DF00E5"/>
    <w:rsid w:val="00DF07DC"/>
    <w:rsid w:val="00DF0E1D"/>
    <w:rsid w:val="00DF19E1"/>
    <w:rsid w:val="00DF448E"/>
    <w:rsid w:val="00DF6C8C"/>
    <w:rsid w:val="00DF7E39"/>
    <w:rsid w:val="00E0192B"/>
    <w:rsid w:val="00E05579"/>
    <w:rsid w:val="00E13926"/>
    <w:rsid w:val="00E14291"/>
    <w:rsid w:val="00E22F29"/>
    <w:rsid w:val="00E256C3"/>
    <w:rsid w:val="00E25A5B"/>
    <w:rsid w:val="00E33910"/>
    <w:rsid w:val="00E348F4"/>
    <w:rsid w:val="00E3584D"/>
    <w:rsid w:val="00E3695F"/>
    <w:rsid w:val="00E40647"/>
    <w:rsid w:val="00E406BB"/>
    <w:rsid w:val="00E43C62"/>
    <w:rsid w:val="00E43CD6"/>
    <w:rsid w:val="00E505DD"/>
    <w:rsid w:val="00E623B2"/>
    <w:rsid w:val="00E63049"/>
    <w:rsid w:val="00E63374"/>
    <w:rsid w:val="00E64449"/>
    <w:rsid w:val="00E65068"/>
    <w:rsid w:val="00E6797F"/>
    <w:rsid w:val="00E7087D"/>
    <w:rsid w:val="00E71752"/>
    <w:rsid w:val="00E7191E"/>
    <w:rsid w:val="00E7328C"/>
    <w:rsid w:val="00E77302"/>
    <w:rsid w:val="00E77B54"/>
    <w:rsid w:val="00E811D9"/>
    <w:rsid w:val="00E8181A"/>
    <w:rsid w:val="00E82F53"/>
    <w:rsid w:val="00E83116"/>
    <w:rsid w:val="00E861BE"/>
    <w:rsid w:val="00E863C7"/>
    <w:rsid w:val="00E90EBA"/>
    <w:rsid w:val="00E93FE3"/>
    <w:rsid w:val="00E94303"/>
    <w:rsid w:val="00E96B35"/>
    <w:rsid w:val="00E97848"/>
    <w:rsid w:val="00EA0CE6"/>
    <w:rsid w:val="00EA35D0"/>
    <w:rsid w:val="00EA3862"/>
    <w:rsid w:val="00EA3AAA"/>
    <w:rsid w:val="00EA3B97"/>
    <w:rsid w:val="00EA5085"/>
    <w:rsid w:val="00EA50A4"/>
    <w:rsid w:val="00EA5F41"/>
    <w:rsid w:val="00EA7FA2"/>
    <w:rsid w:val="00EB2B3C"/>
    <w:rsid w:val="00EB33D0"/>
    <w:rsid w:val="00EB3D3E"/>
    <w:rsid w:val="00EB595D"/>
    <w:rsid w:val="00EC5070"/>
    <w:rsid w:val="00ED1C98"/>
    <w:rsid w:val="00ED40BD"/>
    <w:rsid w:val="00ED5A2B"/>
    <w:rsid w:val="00ED7531"/>
    <w:rsid w:val="00EE0D6F"/>
    <w:rsid w:val="00EE1DA3"/>
    <w:rsid w:val="00EE73F0"/>
    <w:rsid w:val="00EF26A4"/>
    <w:rsid w:val="00F014C2"/>
    <w:rsid w:val="00F020A2"/>
    <w:rsid w:val="00F0280A"/>
    <w:rsid w:val="00F07814"/>
    <w:rsid w:val="00F07C61"/>
    <w:rsid w:val="00F10ACA"/>
    <w:rsid w:val="00F11E90"/>
    <w:rsid w:val="00F11FB1"/>
    <w:rsid w:val="00F143EC"/>
    <w:rsid w:val="00F14CC5"/>
    <w:rsid w:val="00F20344"/>
    <w:rsid w:val="00F214CE"/>
    <w:rsid w:val="00F219EE"/>
    <w:rsid w:val="00F244A9"/>
    <w:rsid w:val="00F24972"/>
    <w:rsid w:val="00F25939"/>
    <w:rsid w:val="00F26223"/>
    <w:rsid w:val="00F26C4D"/>
    <w:rsid w:val="00F26CB1"/>
    <w:rsid w:val="00F30B5D"/>
    <w:rsid w:val="00F371D8"/>
    <w:rsid w:val="00F3777A"/>
    <w:rsid w:val="00F379E9"/>
    <w:rsid w:val="00F41E29"/>
    <w:rsid w:val="00F47A73"/>
    <w:rsid w:val="00F52188"/>
    <w:rsid w:val="00F60188"/>
    <w:rsid w:val="00F6156D"/>
    <w:rsid w:val="00F62826"/>
    <w:rsid w:val="00F6411A"/>
    <w:rsid w:val="00F65027"/>
    <w:rsid w:val="00F658FC"/>
    <w:rsid w:val="00F7001A"/>
    <w:rsid w:val="00F733D3"/>
    <w:rsid w:val="00F740C6"/>
    <w:rsid w:val="00F80473"/>
    <w:rsid w:val="00F8352C"/>
    <w:rsid w:val="00F868A4"/>
    <w:rsid w:val="00F90AB6"/>
    <w:rsid w:val="00F92889"/>
    <w:rsid w:val="00F92B00"/>
    <w:rsid w:val="00F93A2A"/>
    <w:rsid w:val="00F93D8E"/>
    <w:rsid w:val="00FA38C5"/>
    <w:rsid w:val="00FA5370"/>
    <w:rsid w:val="00FB0FF7"/>
    <w:rsid w:val="00FB6EFB"/>
    <w:rsid w:val="00FB705E"/>
    <w:rsid w:val="00FB79DC"/>
    <w:rsid w:val="00FC064F"/>
    <w:rsid w:val="00FC21B8"/>
    <w:rsid w:val="00FC4B77"/>
    <w:rsid w:val="00FC4E38"/>
    <w:rsid w:val="00FC5DA1"/>
    <w:rsid w:val="00FC6868"/>
    <w:rsid w:val="00FD0BF9"/>
    <w:rsid w:val="00FD2094"/>
    <w:rsid w:val="00FD232C"/>
    <w:rsid w:val="00FE2252"/>
    <w:rsid w:val="00FE41F0"/>
    <w:rsid w:val="00FF2025"/>
    <w:rsid w:val="00FF5282"/>
    <w:rsid w:val="00FF7FAD"/>
    <w:rsid w:val="02181D27"/>
    <w:rsid w:val="02CC92BD"/>
    <w:rsid w:val="0452C791"/>
    <w:rsid w:val="05F862CF"/>
    <w:rsid w:val="063E2407"/>
    <w:rsid w:val="06AE5210"/>
    <w:rsid w:val="08CBF0F3"/>
    <w:rsid w:val="0929AA9D"/>
    <w:rsid w:val="0AA4FD8E"/>
    <w:rsid w:val="0B2FE78B"/>
    <w:rsid w:val="0C7A4B83"/>
    <w:rsid w:val="0C8495EE"/>
    <w:rsid w:val="0C9276C6"/>
    <w:rsid w:val="0D7A83F0"/>
    <w:rsid w:val="0EC06F48"/>
    <w:rsid w:val="0F42BA5B"/>
    <w:rsid w:val="10F4BDC1"/>
    <w:rsid w:val="12F91C5D"/>
    <w:rsid w:val="1373302A"/>
    <w:rsid w:val="15FB855A"/>
    <w:rsid w:val="17A72FCC"/>
    <w:rsid w:val="17E486ED"/>
    <w:rsid w:val="17F31727"/>
    <w:rsid w:val="18F25375"/>
    <w:rsid w:val="1B77E91B"/>
    <w:rsid w:val="1D4F621F"/>
    <w:rsid w:val="22ABF6D7"/>
    <w:rsid w:val="23A8709E"/>
    <w:rsid w:val="2437EDF0"/>
    <w:rsid w:val="24389C89"/>
    <w:rsid w:val="267E40C0"/>
    <w:rsid w:val="272046DD"/>
    <w:rsid w:val="298C9554"/>
    <w:rsid w:val="2B228952"/>
    <w:rsid w:val="2C73A148"/>
    <w:rsid w:val="2DF71395"/>
    <w:rsid w:val="2EDC2B67"/>
    <w:rsid w:val="2F026A53"/>
    <w:rsid w:val="309C2A8C"/>
    <w:rsid w:val="3294D062"/>
    <w:rsid w:val="32A37B83"/>
    <w:rsid w:val="33DB384B"/>
    <w:rsid w:val="34FCF4DF"/>
    <w:rsid w:val="36C54631"/>
    <w:rsid w:val="3731471E"/>
    <w:rsid w:val="37EBC822"/>
    <w:rsid w:val="3B6578C8"/>
    <w:rsid w:val="3C65A2E8"/>
    <w:rsid w:val="3C744E09"/>
    <w:rsid w:val="3D2097A9"/>
    <w:rsid w:val="3FDC5E36"/>
    <w:rsid w:val="40178A48"/>
    <w:rsid w:val="415C3A16"/>
    <w:rsid w:val="45B915EF"/>
    <w:rsid w:val="465A011B"/>
    <w:rsid w:val="47CFA97F"/>
    <w:rsid w:val="48F2C7D4"/>
    <w:rsid w:val="4A01059D"/>
    <w:rsid w:val="4A5FBC61"/>
    <w:rsid w:val="4AC3E6E9"/>
    <w:rsid w:val="4BD13A11"/>
    <w:rsid w:val="4CDF42D3"/>
    <w:rsid w:val="4DF33679"/>
    <w:rsid w:val="4E3E865C"/>
    <w:rsid w:val="4EC90BB2"/>
    <w:rsid w:val="4F7DE5EF"/>
    <w:rsid w:val="50CD377D"/>
    <w:rsid w:val="5132F697"/>
    <w:rsid w:val="52EC4F10"/>
    <w:rsid w:val="539AB66D"/>
    <w:rsid w:val="53A23E51"/>
    <w:rsid w:val="55A2EB99"/>
    <w:rsid w:val="56DBA57B"/>
    <w:rsid w:val="57339057"/>
    <w:rsid w:val="577A7F84"/>
    <w:rsid w:val="59682B8D"/>
    <w:rsid w:val="5B343888"/>
    <w:rsid w:val="5BAD6B1D"/>
    <w:rsid w:val="5C10B46D"/>
    <w:rsid w:val="5C1195A5"/>
    <w:rsid w:val="5CB8751E"/>
    <w:rsid w:val="5D70F415"/>
    <w:rsid w:val="60ADBEDB"/>
    <w:rsid w:val="620BD671"/>
    <w:rsid w:val="636621CC"/>
    <w:rsid w:val="6403683E"/>
    <w:rsid w:val="653C390F"/>
    <w:rsid w:val="6579DAEB"/>
    <w:rsid w:val="65D79495"/>
    <w:rsid w:val="67C1CEB5"/>
    <w:rsid w:val="6AD016AF"/>
    <w:rsid w:val="6B48FB8C"/>
    <w:rsid w:val="6B6E5940"/>
    <w:rsid w:val="6C803BC3"/>
    <w:rsid w:val="6DA8E8C3"/>
    <w:rsid w:val="6DC6A3AC"/>
    <w:rsid w:val="6E1C88B5"/>
    <w:rsid w:val="6FDE0185"/>
    <w:rsid w:val="71909C63"/>
    <w:rsid w:val="73ACA7AF"/>
    <w:rsid w:val="73EBF7D7"/>
    <w:rsid w:val="74094D50"/>
    <w:rsid w:val="746BFF28"/>
    <w:rsid w:val="76070540"/>
    <w:rsid w:val="7610D01D"/>
    <w:rsid w:val="7A43243E"/>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3754"/>
  <w15:chartTrackingRefBased/>
  <w15:docId w15:val="{BAAB5075-5EDE-4644-8036-4878BCB9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D1E"/>
    <w:rPr>
      <w:kern w:val="0"/>
      <w14:ligatures w14:val="none"/>
    </w:rPr>
  </w:style>
  <w:style w:type="paragraph" w:styleId="Ttulo1">
    <w:name w:val="heading 1"/>
    <w:basedOn w:val="Normal"/>
    <w:next w:val="Normal"/>
    <w:link w:val="Ttulo1Carter"/>
    <w:uiPriority w:val="9"/>
    <w:qFormat/>
    <w:rsid w:val="00EA5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A5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8F5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A5F41"/>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ter">
    <w:name w:val="Título 2 Caráter"/>
    <w:basedOn w:val="Tipodeletrapredefinidodopargrafo"/>
    <w:link w:val="Ttulo2"/>
    <w:uiPriority w:val="9"/>
    <w:rsid w:val="00EA5F41"/>
    <w:rPr>
      <w:rFonts w:asciiTheme="majorHAnsi" w:eastAsiaTheme="majorEastAsia" w:hAnsiTheme="majorHAnsi" w:cstheme="majorBidi"/>
      <w:color w:val="2F5496" w:themeColor="accent1" w:themeShade="BF"/>
      <w:kern w:val="0"/>
      <w:sz w:val="26"/>
      <w:szCs w:val="26"/>
      <w14:ligatures w14:val="none"/>
    </w:rPr>
  </w:style>
  <w:style w:type="paragraph" w:styleId="Cabealhodondice">
    <w:name w:val="TOC Heading"/>
    <w:basedOn w:val="Ttulo1"/>
    <w:next w:val="Normal"/>
    <w:uiPriority w:val="39"/>
    <w:unhideWhenUsed/>
    <w:qFormat/>
    <w:rsid w:val="00EA5F41"/>
    <w:pPr>
      <w:outlineLvl w:val="9"/>
    </w:pPr>
    <w:rPr>
      <w:lang w:eastAsia="pt-PT"/>
    </w:rPr>
  </w:style>
  <w:style w:type="character" w:customStyle="1" w:styleId="markedcontent">
    <w:name w:val="markedcontent"/>
    <w:basedOn w:val="Tipodeletrapredefinidodopargrafo"/>
    <w:rsid w:val="00EA5F41"/>
  </w:style>
  <w:style w:type="paragraph" w:styleId="ndice1">
    <w:name w:val="toc 1"/>
    <w:basedOn w:val="Normal"/>
    <w:next w:val="Normal"/>
    <w:autoRedefine/>
    <w:uiPriority w:val="39"/>
    <w:unhideWhenUsed/>
    <w:rsid w:val="00EA5F41"/>
    <w:pPr>
      <w:spacing w:after="100"/>
    </w:pPr>
  </w:style>
  <w:style w:type="paragraph" w:styleId="ndice2">
    <w:name w:val="toc 2"/>
    <w:basedOn w:val="Normal"/>
    <w:next w:val="Normal"/>
    <w:autoRedefine/>
    <w:uiPriority w:val="39"/>
    <w:unhideWhenUsed/>
    <w:rsid w:val="00CB3905"/>
    <w:pPr>
      <w:tabs>
        <w:tab w:val="right" w:leader="dot" w:pos="9736"/>
      </w:tabs>
      <w:spacing w:after="100"/>
      <w:ind w:left="220"/>
    </w:pPr>
  </w:style>
  <w:style w:type="character" w:styleId="Hiperligao">
    <w:name w:val="Hyperlink"/>
    <w:basedOn w:val="Tipodeletrapredefinidodopargrafo"/>
    <w:uiPriority w:val="99"/>
    <w:unhideWhenUsed/>
    <w:rsid w:val="00EA5F41"/>
    <w:rPr>
      <w:color w:val="0563C1" w:themeColor="hyperlink"/>
      <w:u w:val="single"/>
    </w:rPr>
  </w:style>
  <w:style w:type="paragraph" w:styleId="Rodap">
    <w:name w:val="footer"/>
    <w:basedOn w:val="Normal"/>
    <w:link w:val="RodapCarter"/>
    <w:uiPriority w:val="99"/>
    <w:unhideWhenUsed/>
    <w:rsid w:val="00EA5F4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A5F41"/>
    <w:rPr>
      <w:kern w:val="0"/>
      <w14:ligatures w14:val="none"/>
    </w:rPr>
  </w:style>
  <w:style w:type="table" w:styleId="TabelacomGrelha">
    <w:name w:val="Table Grid"/>
    <w:basedOn w:val="Tabelanormal"/>
    <w:uiPriority w:val="39"/>
    <w:rsid w:val="00EA5F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semiHidden/>
    <w:unhideWhenUsed/>
    <w:rsid w:val="00DA39C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emiHidden/>
    <w:rsid w:val="00671FA8"/>
    <w:rPr>
      <w:kern w:val="0"/>
      <w14:ligatures w14:val="none"/>
    </w:rPr>
  </w:style>
  <w:style w:type="paragraph" w:styleId="NormalWeb">
    <w:name w:val="Normal (Web)"/>
    <w:basedOn w:val="Normal"/>
    <w:uiPriority w:val="99"/>
    <w:unhideWhenUsed/>
    <w:rsid w:val="002C0A6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2C0A68"/>
    <w:rPr>
      <w:b/>
      <w:bCs/>
    </w:rPr>
  </w:style>
  <w:style w:type="paragraph" w:styleId="PargrafodaLista">
    <w:name w:val="List Paragraph"/>
    <w:basedOn w:val="Normal"/>
    <w:uiPriority w:val="34"/>
    <w:qFormat/>
    <w:rsid w:val="007A0F67"/>
    <w:pPr>
      <w:ind w:left="720"/>
      <w:contextualSpacing/>
    </w:pPr>
  </w:style>
  <w:style w:type="character" w:customStyle="1" w:styleId="Ttulo3Carter">
    <w:name w:val="Título 3 Caráter"/>
    <w:basedOn w:val="Tipodeletrapredefinidodopargrafo"/>
    <w:link w:val="Ttulo3"/>
    <w:uiPriority w:val="9"/>
    <w:rsid w:val="008F5FEB"/>
    <w:rPr>
      <w:rFonts w:asciiTheme="majorHAnsi" w:eastAsiaTheme="majorEastAsia" w:hAnsiTheme="majorHAnsi" w:cstheme="majorBidi"/>
      <w:color w:val="1F3763" w:themeColor="accent1" w:themeShade="7F"/>
      <w:kern w:val="0"/>
      <w:sz w:val="24"/>
      <w:szCs w:val="24"/>
      <w14:ligatures w14:val="none"/>
    </w:rPr>
  </w:style>
  <w:style w:type="paragraph" w:styleId="ndice3">
    <w:name w:val="toc 3"/>
    <w:basedOn w:val="Normal"/>
    <w:next w:val="Normal"/>
    <w:autoRedefine/>
    <w:uiPriority w:val="39"/>
    <w:unhideWhenUsed/>
    <w:rsid w:val="0059715B"/>
    <w:pPr>
      <w:spacing w:after="100"/>
      <w:ind w:left="440"/>
    </w:pPr>
  </w:style>
  <w:style w:type="table" w:styleId="TabeladeGrelha5Escura-Destaque2">
    <w:name w:val="Grid Table 5 Dark Accent 2"/>
    <w:basedOn w:val="Tabelanormal"/>
    <w:uiPriority w:val="50"/>
    <w:rsid w:val="002B27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elha3-Destaque2">
    <w:name w:val="Grid Table 3 Accent 2"/>
    <w:basedOn w:val="Tabelanormal"/>
    <w:uiPriority w:val="48"/>
    <w:rsid w:val="006109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elha2-Destaque2">
    <w:name w:val="Grid Table 2 Accent 2"/>
    <w:basedOn w:val="Tabelanormal"/>
    <w:uiPriority w:val="47"/>
    <w:rsid w:val="006109F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elha4-Destaque2">
    <w:name w:val="Grid Table 4 Accent 2"/>
    <w:basedOn w:val="Tabelanormal"/>
    <w:uiPriority w:val="49"/>
    <w:rsid w:val="006109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elha6Colorida-Destaque2">
    <w:name w:val="Grid Table 6 Colorful Accent 2"/>
    <w:basedOn w:val="Tabelanormal"/>
    <w:uiPriority w:val="51"/>
    <w:rsid w:val="007B77F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Destaque2">
    <w:name w:val="List Table 6 Colorful Accent 2"/>
    <w:basedOn w:val="Tabelanormal"/>
    <w:uiPriority w:val="51"/>
    <w:rsid w:val="007B77FF"/>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Destaque2">
    <w:name w:val="List Table 4 Accent 2"/>
    <w:basedOn w:val="Tabelanormal"/>
    <w:uiPriority w:val="49"/>
    <w:rsid w:val="007B77F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7Colorida-Destaque2">
    <w:name w:val="List Table 7 Colorful Accent 2"/>
    <w:basedOn w:val="Tabelanormal"/>
    <w:uiPriority w:val="52"/>
    <w:rsid w:val="007B77FF"/>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2-Destaque4">
    <w:name w:val="Grid Table 2 Accent 4"/>
    <w:basedOn w:val="Tabelanormal"/>
    <w:uiPriority w:val="47"/>
    <w:rsid w:val="007B77F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elha3-Destaque4">
    <w:name w:val="Grid Table 3 Accent 4"/>
    <w:basedOn w:val="Tabelanormal"/>
    <w:uiPriority w:val="48"/>
    <w:rsid w:val="007B77F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753">
      <w:bodyDiv w:val="1"/>
      <w:marLeft w:val="0"/>
      <w:marRight w:val="0"/>
      <w:marTop w:val="0"/>
      <w:marBottom w:val="0"/>
      <w:divBdr>
        <w:top w:val="none" w:sz="0" w:space="0" w:color="auto"/>
        <w:left w:val="none" w:sz="0" w:space="0" w:color="auto"/>
        <w:bottom w:val="none" w:sz="0" w:space="0" w:color="auto"/>
        <w:right w:val="none" w:sz="0" w:space="0" w:color="auto"/>
      </w:divBdr>
    </w:div>
    <w:div w:id="182986886">
      <w:bodyDiv w:val="1"/>
      <w:marLeft w:val="0"/>
      <w:marRight w:val="0"/>
      <w:marTop w:val="0"/>
      <w:marBottom w:val="0"/>
      <w:divBdr>
        <w:top w:val="none" w:sz="0" w:space="0" w:color="auto"/>
        <w:left w:val="none" w:sz="0" w:space="0" w:color="auto"/>
        <w:bottom w:val="none" w:sz="0" w:space="0" w:color="auto"/>
        <w:right w:val="none" w:sz="0" w:space="0" w:color="auto"/>
      </w:divBdr>
      <w:divsChild>
        <w:div w:id="463936187">
          <w:marLeft w:val="0"/>
          <w:marRight w:val="0"/>
          <w:marTop w:val="0"/>
          <w:marBottom w:val="0"/>
          <w:divBdr>
            <w:top w:val="none" w:sz="0" w:space="0" w:color="auto"/>
            <w:left w:val="none" w:sz="0" w:space="0" w:color="auto"/>
            <w:bottom w:val="none" w:sz="0" w:space="0" w:color="auto"/>
            <w:right w:val="none" w:sz="0" w:space="0" w:color="auto"/>
          </w:divBdr>
          <w:divsChild>
            <w:div w:id="1328485365">
              <w:marLeft w:val="0"/>
              <w:marRight w:val="0"/>
              <w:marTop w:val="0"/>
              <w:marBottom w:val="0"/>
              <w:divBdr>
                <w:top w:val="none" w:sz="0" w:space="0" w:color="auto"/>
                <w:left w:val="none" w:sz="0" w:space="0" w:color="auto"/>
                <w:bottom w:val="none" w:sz="0" w:space="0" w:color="auto"/>
                <w:right w:val="none" w:sz="0" w:space="0" w:color="auto"/>
              </w:divBdr>
              <w:divsChild>
                <w:div w:id="3415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7931">
      <w:bodyDiv w:val="1"/>
      <w:marLeft w:val="0"/>
      <w:marRight w:val="0"/>
      <w:marTop w:val="0"/>
      <w:marBottom w:val="0"/>
      <w:divBdr>
        <w:top w:val="none" w:sz="0" w:space="0" w:color="auto"/>
        <w:left w:val="none" w:sz="0" w:space="0" w:color="auto"/>
        <w:bottom w:val="none" w:sz="0" w:space="0" w:color="auto"/>
        <w:right w:val="none" w:sz="0" w:space="0" w:color="auto"/>
      </w:divBdr>
    </w:div>
    <w:div w:id="339936052">
      <w:bodyDiv w:val="1"/>
      <w:marLeft w:val="0"/>
      <w:marRight w:val="0"/>
      <w:marTop w:val="0"/>
      <w:marBottom w:val="0"/>
      <w:divBdr>
        <w:top w:val="none" w:sz="0" w:space="0" w:color="auto"/>
        <w:left w:val="none" w:sz="0" w:space="0" w:color="auto"/>
        <w:bottom w:val="none" w:sz="0" w:space="0" w:color="auto"/>
        <w:right w:val="none" w:sz="0" w:space="0" w:color="auto"/>
      </w:divBdr>
      <w:divsChild>
        <w:div w:id="61173535">
          <w:marLeft w:val="0"/>
          <w:marRight w:val="0"/>
          <w:marTop w:val="0"/>
          <w:marBottom w:val="0"/>
          <w:divBdr>
            <w:top w:val="single" w:sz="2" w:space="0" w:color="auto"/>
            <w:left w:val="single" w:sz="2" w:space="0" w:color="auto"/>
            <w:bottom w:val="single" w:sz="6" w:space="0" w:color="auto"/>
            <w:right w:val="single" w:sz="2" w:space="0" w:color="auto"/>
          </w:divBdr>
          <w:divsChild>
            <w:div w:id="2133134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890049">
                  <w:marLeft w:val="0"/>
                  <w:marRight w:val="0"/>
                  <w:marTop w:val="0"/>
                  <w:marBottom w:val="0"/>
                  <w:divBdr>
                    <w:top w:val="single" w:sz="2" w:space="0" w:color="D9D9E3"/>
                    <w:left w:val="single" w:sz="2" w:space="0" w:color="D9D9E3"/>
                    <w:bottom w:val="single" w:sz="2" w:space="0" w:color="D9D9E3"/>
                    <w:right w:val="single" w:sz="2" w:space="0" w:color="D9D9E3"/>
                  </w:divBdr>
                  <w:divsChild>
                    <w:div w:id="1640259687">
                      <w:marLeft w:val="0"/>
                      <w:marRight w:val="0"/>
                      <w:marTop w:val="0"/>
                      <w:marBottom w:val="0"/>
                      <w:divBdr>
                        <w:top w:val="single" w:sz="2" w:space="0" w:color="D9D9E3"/>
                        <w:left w:val="single" w:sz="2" w:space="0" w:color="D9D9E3"/>
                        <w:bottom w:val="single" w:sz="2" w:space="0" w:color="D9D9E3"/>
                        <w:right w:val="single" w:sz="2" w:space="0" w:color="D9D9E3"/>
                      </w:divBdr>
                      <w:divsChild>
                        <w:div w:id="1205754238">
                          <w:marLeft w:val="0"/>
                          <w:marRight w:val="0"/>
                          <w:marTop w:val="0"/>
                          <w:marBottom w:val="0"/>
                          <w:divBdr>
                            <w:top w:val="single" w:sz="2" w:space="0" w:color="D9D9E3"/>
                            <w:left w:val="single" w:sz="2" w:space="0" w:color="D9D9E3"/>
                            <w:bottom w:val="single" w:sz="2" w:space="0" w:color="D9D9E3"/>
                            <w:right w:val="single" w:sz="2" w:space="0" w:color="D9D9E3"/>
                          </w:divBdr>
                          <w:divsChild>
                            <w:div w:id="642661045">
                              <w:marLeft w:val="0"/>
                              <w:marRight w:val="0"/>
                              <w:marTop w:val="0"/>
                              <w:marBottom w:val="0"/>
                              <w:divBdr>
                                <w:top w:val="single" w:sz="2" w:space="0" w:color="D9D9E3"/>
                                <w:left w:val="single" w:sz="2" w:space="0" w:color="D9D9E3"/>
                                <w:bottom w:val="single" w:sz="2" w:space="0" w:color="D9D9E3"/>
                                <w:right w:val="single" w:sz="2" w:space="0" w:color="D9D9E3"/>
                              </w:divBdr>
                              <w:divsChild>
                                <w:div w:id="19869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62366163">
                      <w:marLeft w:val="0"/>
                      <w:marRight w:val="0"/>
                      <w:marTop w:val="0"/>
                      <w:marBottom w:val="0"/>
                      <w:divBdr>
                        <w:top w:val="single" w:sz="2" w:space="0" w:color="D9D9E3"/>
                        <w:left w:val="single" w:sz="2" w:space="0" w:color="D9D9E3"/>
                        <w:bottom w:val="single" w:sz="2" w:space="0" w:color="D9D9E3"/>
                        <w:right w:val="single" w:sz="2" w:space="0" w:color="D9D9E3"/>
                      </w:divBdr>
                      <w:divsChild>
                        <w:div w:id="1073090461">
                          <w:marLeft w:val="0"/>
                          <w:marRight w:val="0"/>
                          <w:marTop w:val="0"/>
                          <w:marBottom w:val="0"/>
                          <w:divBdr>
                            <w:top w:val="single" w:sz="2" w:space="0" w:color="D9D9E3"/>
                            <w:left w:val="single" w:sz="2" w:space="0" w:color="D9D9E3"/>
                            <w:bottom w:val="single" w:sz="2" w:space="0" w:color="D9D9E3"/>
                            <w:right w:val="single" w:sz="2" w:space="0" w:color="D9D9E3"/>
                          </w:divBdr>
                          <w:divsChild>
                            <w:div w:id="435909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4338814">
          <w:marLeft w:val="0"/>
          <w:marRight w:val="0"/>
          <w:marTop w:val="0"/>
          <w:marBottom w:val="0"/>
          <w:divBdr>
            <w:top w:val="single" w:sz="2" w:space="0" w:color="auto"/>
            <w:left w:val="single" w:sz="2" w:space="0" w:color="auto"/>
            <w:bottom w:val="single" w:sz="6" w:space="0" w:color="auto"/>
            <w:right w:val="single" w:sz="2" w:space="0" w:color="auto"/>
          </w:divBdr>
          <w:divsChild>
            <w:div w:id="171404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992656">
                  <w:marLeft w:val="0"/>
                  <w:marRight w:val="0"/>
                  <w:marTop w:val="0"/>
                  <w:marBottom w:val="0"/>
                  <w:divBdr>
                    <w:top w:val="single" w:sz="2" w:space="0" w:color="D9D9E3"/>
                    <w:left w:val="single" w:sz="2" w:space="0" w:color="D9D9E3"/>
                    <w:bottom w:val="single" w:sz="2" w:space="0" w:color="D9D9E3"/>
                    <w:right w:val="single" w:sz="2" w:space="0" w:color="D9D9E3"/>
                  </w:divBdr>
                  <w:divsChild>
                    <w:div w:id="2120181547">
                      <w:marLeft w:val="0"/>
                      <w:marRight w:val="0"/>
                      <w:marTop w:val="0"/>
                      <w:marBottom w:val="0"/>
                      <w:divBdr>
                        <w:top w:val="single" w:sz="2" w:space="0" w:color="D9D9E3"/>
                        <w:left w:val="single" w:sz="2" w:space="0" w:color="D9D9E3"/>
                        <w:bottom w:val="single" w:sz="2" w:space="0" w:color="D9D9E3"/>
                        <w:right w:val="single" w:sz="2" w:space="0" w:color="D9D9E3"/>
                      </w:divBdr>
                      <w:divsChild>
                        <w:div w:id="272908986">
                          <w:marLeft w:val="0"/>
                          <w:marRight w:val="0"/>
                          <w:marTop w:val="0"/>
                          <w:marBottom w:val="0"/>
                          <w:divBdr>
                            <w:top w:val="single" w:sz="2" w:space="0" w:color="D9D9E3"/>
                            <w:left w:val="single" w:sz="2" w:space="0" w:color="D9D9E3"/>
                            <w:bottom w:val="single" w:sz="2" w:space="0" w:color="D9D9E3"/>
                            <w:right w:val="single" w:sz="2" w:space="0" w:color="D9D9E3"/>
                          </w:divBdr>
                          <w:divsChild>
                            <w:div w:id="2074766671">
                              <w:marLeft w:val="0"/>
                              <w:marRight w:val="0"/>
                              <w:marTop w:val="0"/>
                              <w:marBottom w:val="0"/>
                              <w:divBdr>
                                <w:top w:val="single" w:sz="2" w:space="0" w:color="D9D9E3"/>
                                <w:left w:val="single" w:sz="2" w:space="0" w:color="D9D9E3"/>
                                <w:bottom w:val="single" w:sz="2" w:space="0" w:color="D9D9E3"/>
                                <w:right w:val="single" w:sz="2" w:space="0" w:color="D9D9E3"/>
                              </w:divBdr>
                              <w:divsChild>
                                <w:div w:id="1204293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6868410">
      <w:bodyDiv w:val="1"/>
      <w:marLeft w:val="0"/>
      <w:marRight w:val="0"/>
      <w:marTop w:val="0"/>
      <w:marBottom w:val="0"/>
      <w:divBdr>
        <w:top w:val="none" w:sz="0" w:space="0" w:color="auto"/>
        <w:left w:val="none" w:sz="0" w:space="0" w:color="auto"/>
        <w:bottom w:val="none" w:sz="0" w:space="0" w:color="auto"/>
        <w:right w:val="none" w:sz="0" w:space="0" w:color="auto"/>
      </w:divBdr>
    </w:div>
    <w:div w:id="813061399">
      <w:bodyDiv w:val="1"/>
      <w:marLeft w:val="0"/>
      <w:marRight w:val="0"/>
      <w:marTop w:val="0"/>
      <w:marBottom w:val="0"/>
      <w:divBdr>
        <w:top w:val="none" w:sz="0" w:space="0" w:color="auto"/>
        <w:left w:val="none" w:sz="0" w:space="0" w:color="auto"/>
        <w:bottom w:val="none" w:sz="0" w:space="0" w:color="auto"/>
        <w:right w:val="none" w:sz="0" w:space="0" w:color="auto"/>
      </w:divBdr>
      <w:divsChild>
        <w:div w:id="1024357445">
          <w:marLeft w:val="0"/>
          <w:marRight w:val="0"/>
          <w:marTop w:val="0"/>
          <w:marBottom w:val="0"/>
          <w:divBdr>
            <w:top w:val="none" w:sz="0" w:space="0" w:color="auto"/>
            <w:left w:val="none" w:sz="0" w:space="0" w:color="auto"/>
            <w:bottom w:val="none" w:sz="0" w:space="0" w:color="auto"/>
            <w:right w:val="none" w:sz="0" w:space="0" w:color="auto"/>
          </w:divBdr>
          <w:divsChild>
            <w:div w:id="1963415153">
              <w:marLeft w:val="0"/>
              <w:marRight w:val="0"/>
              <w:marTop w:val="0"/>
              <w:marBottom w:val="0"/>
              <w:divBdr>
                <w:top w:val="none" w:sz="0" w:space="0" w:color="auto"/>
                <w:left w:val="none" w:sz="0" w:space="0" w:color="auto"/>
                <w:bottom w:val="none" w:sz="0" w:space="0" w:color="auto"/>
                <w:right w:val="none" w:sz="0" w:space="0" w:color="auto"/>
              </w:divBdr>
              <w:divsChild>
                <w:div w:id="19783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30894">
      <w:bodyDiv w:val="1"/>
      <w:marLeft w:val="0"/>
      <w:marRight w:val="0"/>
      <w:marTop w:val="0"/>
      <w:marBottom w:val="0"/>
      <w:divBdr>
        <w:top w:val="none" w:sz="0" w:space="0" w:color="auto"/>
        <w:left w:val="none" w:sz="0" w:space="0" w:color="auto"/>
        <w:bottom w:val="none" w:sz="0" w:space="0" w:color="auto"/>
        <w:right w:val="none" w:sz="0" w:space="0" w:color="auto"/>
      </w:divBdr>
    </w:div>
    <w:div w:id="1521116466">
      <w:bodyDiv w:val="1"/>
      <w:marLeft w:val="0"/>
      <w:marRight w:val="0"/>
      <w:marTop w:val="0"/>
      <w:marBottom w:val="0"/>
      <w:divBdr>
        <w:top w:val="none" w:sz="0" w:space="0" w:color="auto"/>
        <w:left w:val="none" w:sz="0" w:space="0" w:color="auto"/>
        <w:bottom w:val="none" w:sz="0" w:space="0" w:color="auto"/>
        <w:right w:val="none" w:sz="0" w:space="0" w:color="auto"/>
      </w:divBdr>
    </w:div>
    <w:div w:id="1553343868">
      <w:bodyDiv w:val="1"/>
      <w:marLeft w:val="0"/>
      <w:marRight w:val="0"/>
      <w:marTop w:val="0"/>
      <w:marBottom w:val="0"/>
      <w:divBdr>
        <w:top w:val="none" w:sz="0" w:space="0" w:color="auto"/>
        <w:left w:val="none" w:sz="0" w:space="0" w:color="auto"/>
        <w:bottom w:val="none" w:sz="0" w:space="0" w:color="auto"/>
        <w:right w:val="none" w:sz="0" w:space="0" w:color="auto"/>
      </w:divBdr>
      <w:divsChild>
        <w:div w:id="676544235">
          <w:marLeft w:val="0"/>
          <w:marRight w:val="0"/>
          <w:marTop w:val="0"/>
          <w:marBottom w:val="0"/>
          <w:divBdr>
            <w:top w:val="none" w:sz="0" w:space="0" w:color="auto"/>
            <w:left w:val="none" w:sz="0" w:space="0" w:color="auto"/>
            <w:bottom w:val="none" w:sz="0" w:space="0" w:color="auto"/>
            <w:right w:val="none" w:sz="0" w:space="0" w:color="auto"/>
          </w:divBdr>
        </w:div>
        <w:div w:id="1092513754">
          <w:marLeft w:val="0"/>
          <w:marRight w:val="0"/>
          <w:marTop w:val="0"/>
          <w:marBottom w:val="0"/>
          <w:divBdr>
            <w:top w:val="single" w:sz="2" w:space="0" w:color="D9D9E3"/>
            <w:left w:val="single" w:sz="2" w:space="0" w:color="D9D9E3"/>
            <w:bottom w:val="single" w:sz="2" w:space="0" w:color="D9D9E3"/>
            <w:right w:val="single" w:sz="2" w:space="0" w:color="D9D9E3"/>
          </w:divBdr>
          <w:divsChild>
            <w:div w:id="1853179670">
              <w:marLeft w:val="0"/>
              <w:marRight w:val="0"/>
              <w:marTop w:val="0"/>
              <w:marBottom w:val="0"/>
              <w:divBdr>
                <w:top w:val="single" w:sz="2" w:space="0" w:color="D9D9E3"/>
                <w:left w:val="single" w:sz="2" w:space="0" w:color="D9D9E3"/>
                <w:bottom w:val="single" w:sz="2" w:space="0" w:color="D9D9E3"/>
                <w:right w:val="single" w:sz="2" w:space="0" w:color="D9D9E3"/>
              </w:divBdr>
              <w:divsChild>
                <w:div w:id="1529180161">
                  <w:marLeft w:val="0"/>
                  <w:marRight w:val="0"/>
                  <w:marTop w:val="0"/>
                  <w:marBottom w:val="0"/>
                  <w:divBdr>
                    <w:top w:val="single" w:sz="2" w:space="0" w:color="D9D9E3"/>
                    <w:left w:val="single" w:sz="2" w:space="0" w:color="D9D9E3"/>
                    <w:bottom w:val="single" w:sz="2" w:space="0" w:color="D9D9E3"/>
                    <w:right w:val="single" w:sz="2" w:space="0" w:color="D9D9E3"/>
                  </w:divBdr>
                  <w:divsChild>
                    <w:div w:id="1826314882">
                      <w:marLeft w:val="0"/>
                      <w:marRight w:val="0"/>
                      <w:marTop w:val="0"/>
                      <w:marBottom w:val="0"/>
                      <w:divBdr>
                        <w:top w:val="single" w:sz="2" w:space="0" w:color="D9D9E3"/>
                        <w:left w:val="single" w:sz="2" w:space="0" w:color="D9D9E3"/>
                        <w:bottom w:val="single" w:sz="2" w:space="0" w:color="D9D9E3"/>
                        <w:right w:val="single" w:sz="2" w:space="0" w:color="D9D9E3"/>
                      </w:divBdr>
                      <w:divsChild>
                        <w:div w:id="1051999289">
                          <w:marLeft w:val="0"/>
                          <w:marRight w:val="0"/>
                          <w:marTop w:val="0"/>
                          <w:marBottom w:val="0"/>
                          <w:divBdr>
                            <w:top w:val="single" w:sz="2" w:space="0" w:color="auto"/>
                            <w:left w:val="single" w:sz="2" w:space="0" w:color="auto"/>
                            <w:bottom w:val="single" w:sz="6" w:space="0" w:color="auto"/>
                            <w:right w:val="single" w:sz="2" w:space="0" w:color="auto"/>
                          </w:divBdr>
                          <w:divsChild>
                            <w:div w:id="696543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204480">
                                  <w:marLeft w:val="0"/>
                                  <w:marRight w:val="0"/>
                                  <w:marTop w:val="0"/>
                                  <w:marBottom w:val="0"/>
                                  <w:divBdr>
                                    <w:top w:val="single" w:sz="2" w:space="0" w:color="D9D9E3"/>
                                    <w:left w:val="single" w:sz="2" w:space="0" w:color="D9D9E3"/>
                                    <w:bottom w:val="single" w:sz="2" w:space="0" w:color="D9D9E3"/>
                                    <w:right w:val="single" w:sz="2" w:space="0" w:color="D9D9E3"/>
                                  </w:divBdr>
                                  <w:divsChild>
                                    <w:div w:id="288784299">
                                      <w:marLeft w:val="0"/>
                                      <w:marRight w:val="0"/>
                                      <w:marTop w:val="0"/>
                                      <w:marBottom w:val="0"/>
                                      <w:divBdr>
                                        <w:top w:val="single" w:sz="2" w:space="0" w:color="D9D9E3"/>
                                        <w:left w:val="single" w:sz="2" w:space="0" w:color="D9D9E3"/>
                                        <w:bottom w:val="single" w:sz="2" w:space="0" w:color="D9D9E3"/>
                                        <w:right w:val="single" w:sz="2" w:space="0" w:color="D9D9E3"/>
                                      </w:divBdr>
                                      <w:divsChild>
                                        <w:div w:id="1989937763">
                                          <w:marLeft w:val="0"/>
                                          <w:marRight w:val="0"/>
                                          <w:marTop w:val="0"/>
                                          <w:marBottom w:val="0"/>
                                          <w:divBdr>
                                            <w:top w:val="single" w:sz="2" w:space="0" w:color="D9D9E3"/>
                                            <w:left w:val="single" w:sz="2" w:space="0" w:color="D9D9E3"/>
                                            <w:bottom w:val="single" w:sz="2" w:space="0" w:color="D9D9E3"/>
                                            <w:right w:val="single" w:sz="2" w:space="0" w:color="D9D9E3"/>
                                          </w:divBdr>
                                          <w:divsChild>
                                            <w:div w:id="154272538">
                                              <w:marLeft w:val="0"/>
                                              <w:marRight w:val="0"/>
                                              <w:marTop w:val="0"/>
                                              <w:marBottom w:val="0"/>
                                              <w:divBdr>
                                                <w:top w:val="single" w:sz="2" w:space="0" w:color="D9D9E3"/>
                                                <w:left w:val="single" w:sz="2" w:space="0" w:color="D9D9E3"/>
                                                <w:bottom w:val="single" w:sz="2" w:space="0" w:color="D9D9E3"/>
                                                <w:right w:val="single" w:sz="2" w:space="0" w:color="D9D9E3"/>
                                              </w:divBdr>
                                              <w:divsChild>
                                                <w:div w:id="55882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9888314">
      <w:bodyDiv w:val="1"/>
      <w:marLeft w:val="0"/>
      <w:marRight w:val="0"/>
      <w:marTop w:val="0"/>
      <w:marBottom w:val="0"/>
      <w:divBdr>
        <w:top w:val="none" w:sz="0" w:space="0" w:color="auto"/>
        <w:left w:val="none" w:sz="0" w:space="0" w:color="auto"/>
        <w:bottom w:val="none" w:sz="0" w:space="0" w:color="auto"/>
        <w:right w:val="none" w:sz="0" w:space="0" w:color="auto"/>
      </w:divBdr>
    </w:div>
    <w:div w:id="2014068657">
      <w:bodyDiv w:val="1"/>
      <w:marLeft w:val="0"/>
      <w:marRight w:val="0"/>
      <w:marTop w:val="0"/>
      <w:marBottom w:val="0"/>
      <w:divBdr>
        <w:top w:val="none" w:sz="0" w:space="0" w:color="auto"/>
        <w:left w:val="none" w:sz="0" w:space="0" w:color="auto"/>
        <w:bottom w:val="none" w:sz="0" w:space="0" w:color="auto"/>
        <w:right w:val="none" w:sz="0" w:space="0" w:color="auto"/>
      </w:divBdr>
    </w:div>
    <w:div w:id="205619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inforfig.com/" TargetMode="Externa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39d1c1-2f2a-414e-b853-a867c4cc8c9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FD70EE9254CC46ABBEBE32DE1BE1B6" ma:contentTypeVersion="8" ma:contentTypeDescription="Create a new document." ma:contentTypeScope="" ma:versionID="e092b747796a42c9ad1e00cab7078f5a">
  <xsd:schema xmlns:xsd="http://www.w3.org/2001/XMLSchema" xmlns:xs="http://www.w3.org/2001/XMLSchema" xmlns:p="http://schemas.microsoft.com/office/2006/metadata/properties" xmlns:ns3="f039d1c1-2f2a-414e-b853-a867c4cc8c94" xmlns:ns4="5474eff7-1922-4a31-82f4-b8fbf5ea6836" targetNamespace="http://schemas.microsoft.com/office/2006/metadata/properties" ma:root="true" ma:fieldsID="9bd089c465c32ce9713b8b05fab02555" ns3:_="" ns4:_="">
    <xsd:import namespace="f039d1c1-2f2a-414e-b853-a867c4cc8c94"/>
    <xsd:import namespace="5474eff7-1922-4a31-82f4-b8fbf5ea68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9d1c1-2f2a-414e-b853-a867c4cc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74eff7-1922-4a31-82f4-b8fbf5ea68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DDEB0-7A7A-4BEA-905E-8E7DEA3ED3AE}">
  <ds:schemaRefs>
    <ds:schemaRef ds:uri="http://schemas.openxmlformats.org/package/2006/metadata/core-properties"/>
    <ds:schemaRef ds:uri="http://schemas.microsoft.com/office/2006/metadata/properties"/>
    <ds:schemaRef ds:uri="http://www.w3.org/XML/1998/namespace"/>
    <ds:schemaRef ds:uri="http://purl.org/dc/terms/"/>
    <ds:schemaRef ds:uri="http://schemas.microsoft.com/office/infopath/2007/PartnerControls"/>
    <ds:schemaRef ds:uri="http://purl.org/dc/elements/1.1/"/>
    <ds:schemaRef ds:uri="http://schemas.microsoft.com/office/2006/documentManagement/types"/>
    <ds:schemaRef ds:uri="5474eff7-1922-4a31-82f4-b8fbf5ea6836"/>
    <ds:schemaRef ds:uri="f039d1c1-2f2a-414e-b853-a867c4cc8c94"/>
    <ds:schemaRef ds:uri="http://purl.org/dc/dcmitype/"/>
  </ds:schemaRefs>
</ds:datastoreItem>
</file>

<file path=customXml/itemProps2.xml><?xml version="1.0" encoding="utf-8"?>
<ds:datastoreItem xmlns:ds="http://schemas.openxmlformats.org/officeDocument/2006/customXml" ds:itemID="{5883CBCF-606E-4262-B66E-5B880449F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9d1c1-2f2a-414e-b853-a867c4cc8c94"/>
    <ds:schemaRef ds:uri="5474eff7-1922-4a31-82f4-b8fbf5ea6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FB42F8-0D87-4C28-9B3E-E2808C6CEC25}">
  <ds:schemaRefs>
    <ds:schemaRef ds:uri="http://schemas.microsoft.com/sharepoint/v3/contenttype/forms"/>
  </ds:schemaRefs>
</ds:datastoreItem>
</file>

<file path=customXml/itemProps4.xml><?xml version="1.0" encoding="utf-8"?>
<ds:datastoreItem xmlns:ds="http://schemas.openxmlformats.org/officeDocument/2006/customXml" ds:itemID="{6ED496F3-9846-4E0F-B793-8C904292A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4960</Words>
  <Characters>26785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Henrique Pessoa Oliveira Travassos</dc:creator>
  <cp:keywords/>
  <dc:description/>
  <cp:lastModifiedBy>Luís Henrique Pessoa Oliveira Travassos</cp:lastModifiedBy>
  <cp:revision>2</cp:revision>
  <cp:lastPrinted>2023-12-29T17:38:00Z</cp:lastPrinted>
  <dcterms:created xsi:type="dcterms:W3CDTF">2023-12-30T00:05:00Z</dcterms:created>
  <dcterms:modified xsi:type="dcterms:W3CDTF">2023-12-30T00:05:00Z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0x010100C6FD70EE9254CC46ABBEBE32DE1BE1B6</vt:lpwstr>
  </property>
</Properties>
</file>